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71" w:rsidRPr="00466F41" w:rsidRDefault="00AB183E" w:rsidP="00426871">
      <w:pPr>
        <w:jc w:val="center"/>
        <w:rPr>
          <w:b/>
          <w:szCs w:val="21"/>
        </w:rPr>
      </w:pPr>
      <w:r>
        <w:rPr>
          <w:rFonts w:hint="eastAsia"/>
          <w:b/>
          <w:sz w:val="52"/>
          <w:szCs w:val="52"/>
        </w:rPr>
        <w:t>Otess</w:t>
      </w:r>
      <w:r>
        <w:rPr>
          <w:rFonts w:hint="eastAsia"/>
          <w:b/>
          <w:sz w:val="52"/>
          <w:szCs w:val="52"/>
        </w:rPr>
        <w:t>媒体发布系统接口</w:t>
      </w:r>
      <w:r>
        <w:rPr>
          <w:rFonts w:hint="eastAsia"/>
          <w:b/>
          <w:sz w:val="52"/>
          <w:szCs w:val="52"/>
        </w:rPr>
        <w:t>1.0</w:t>
      </w:r>
    </w:p>
    <w:p w:rsidR="008D0DF0" w:rsidRDefault="008D0DF0">
      <w:pPr>
        <w:rPr>
          <w:szCs w:val="21"/>
        </w:rPr>
      </w:pPr>
    </w:p>
    <w:p w:rsidR="003251B8" w:rsidRDefault="003251B8">
      <w:pPr>
        <w:rPr>
          <w:szCs w:val="21"/>
        </w:rPr>
      </w:pPr>
    </w:p>
    <w:p w:rsidR="003251B8" w:rsidRPr="00C03103" w:rsidRDefault="003251B8" w:rsidP="00AB183E">
      <w:pPr>
        <w:pStyle w:val="1"/>
      </w:pPr>
      <w:r w:rsidRPr="00C03103">
        <w:rPr>
          <w:rFonts w:hint="eastAsia"/>
        </w:rPr>
        <w:t>更新记录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7"/>
        <w:gridCol w:w="1418"/>
        <w:gridCol w:w="2838"/>
      </w:tblGrid>
      <w:tr w:rsidR="003251B8" w:rsidTr="00694805">
        <w:trPr>
          <w:trHeight w:val="299"/>
          <w:ins w:id="0" w:author="j" w:date="2015-06-25T20:27:00Z"/>
        </w:trPr>
        <w:tc>
          <w:tcPr>
            <w:tcW w:w="1418" w:type="dxa"/>
          </w:tcPr>
          <w:p w:rsidR="003251B8" w:rsidRPr="00C03103" w:rsidRDefault="003251B8" w:rsidP="0022301E">
            <w:pPr>
              <w:jc w:val="center"/>
              <w:rPr>
                <w:ins w:id="1" w:author="j" w:date="2015-06-25T20:27:00Z"/>
                <w:szCs w:val="21"/>
              </w:rPr>
            </w:pPr>
            <w:r w:rsidRPr="00C03103">
              <w:rPr>
                <w:rFonts w:hint="eastAsia"/>
                <w:szCs w:val="21"/>
              </w:rPr>
              <w:t>创建人</w:t>
            </w:r>
          </w:p>
        </w:tc>
        <w:tc>
          <w:tcPr>
            <w:tcW w:w="2835" w:type="dxa"/>
            <w:gridSpan w:val="2"/>
          </w:tcPr>
          <w:p w:rsidR="003251B8" w:rsidRPr="00C03103" w:rsidRDefault="003251B8" w:rsidP="0022301E">
            <w:pPr>
              <w:jc w:val="center"/>
              <w:rPr>
                <w:ins w:id="2" w:author="j" w:date="2015-06-25T20:27:00Z"/>
                <w:szCs w:val="21"/>
              </w:rPr>
            </w:pPr>
            <w:r w:rsidRPr="00C03103">
              <w:rPr>
                <w:rFonts w:hint="eastAsia"/>
                <w:szCs w:val="21"/>
              </w:rPr>
              <w:t>金伟达</w:t>
            </w:r>
          </w:p>
        </w:tc>
        <w:tc>
          <w:tcPr>
            <w:tcW w:w="1418" w:type="dxa"/>
          </w:tcPr>
          <w:p w:rsidR="003251B8" w:rsidRPr="00C03103" w:rsidRDefault="003251B8" w:rsidP="0022301E">
            <w:pPr>
              <w:jc w:val="center"/>
              <w:rPr>
                <w:ins w:id="3" w:author="j" w:date="2015-06-25T20:27:00Z"/>
                <w:szCs w:val="21"/>
              </w:rPr>
            </w:pPr>
            <w:r w:rsidRPr="00C03103">
              <w:rPr>
                <w:rFonts w:hint="eastAsia"/>
                <w:szCs w:val="21"/>
              </w:rPr>
              <w:t>完成时间</w:t>
            </w:r>
          </w:p>
        </w:tc>
        <w:tc>
          <w:tcPr>
            <w:tcW w:w="2838" w:type="dxa"/>
          </w:tcPr>
          <w:p w:rsidR="003251B8" w:rsidRPr="00C03103" w:rsidRDefault="003251B8" w:rsidP="0022301E">
            <w:pPr>
              <w:jc w:val="center"/>
              <w:rPr>
                <w:ins w:id="4" w:author="j" w:date="2015-06-25T20:27:00Z"/>
                <w:szCs w:val="21"/>
              </w:rPr>
            </w:pPr>
            <w:r w:rsidRPr="00C03103">
              <w:rPr>
                <w:rFonts w:hint="eastAsia"/>
                <w:szCs w:val="21"/>
              </w:rPr>
              <w:t>2015-</w:t>
            </w:r>
            <w:r w:rsidR="00AE13C4">
              <w:rPr>
                <w:rFonts w:hint="eastAsia"/>
                <w:szCs w:val="21"/>
              </w:rPr>
              <w:t>11</w:t>
            </w:r>
            <w:r w:rsidRPr="00C03103">
              <w:rPr>
                <w:rFonts w:hint="eastAsia"/>
                <w:szCs w:val="21"/>
              </w:rPr>
              <w:t>-</w:t>
            </w:r>
            <w:r w:rsidR="00AE13C4">
              <w:rPr>
                <w:rFonts w:hint="eastAsia"/>
                <w:szCs w:val="21"/>
              </w:rPr>
              <w:t>10</w:t>
            </w:r>
          </w:p>
        </w:tc>
      </w:tr>
      <w:tr w:rsidR="003251B8" w:rsidTr="00694805">
        <w:trPr>
          <w:trHeight w:val="353"/>
          <w:ins w:id="5" w:author="j" w:date="2015-06-25T20:27:00Z"/>
        </w:trPr>
        <w:tc>
          <w:tcPr>
            <w:tcW w:w="8509" w:type="dxa"/>
            <w:gridSpan w:val="5"/>
          </w:tcPr>
          <w:p w:rsidR="003251B8" w:rsidRPr="00C03103" w:rsidRDefault="003251B8" w:rsidP="0022301E">
            <w:pPr>
              <w:jc w:val="center"/>
              <w:rPr>
                <w:ins w:id="6" w:author="j" w:date="2015-06-25T20:27:00Z"/>
                <w:szCs w:val="21"/>
              </w:rPr>
            </w:pPr>
            <w:r w:rsidRPr="00C03103">
              <w:rPr>
                <w:rFonts w:hint="eastAsia"/>
                <w:szCs w:val="21"/>
              </w:rPr>
              <w:t>变更记录</w:t>
            </w:r>
          </w:p>
        </w:tc>
      </w:tr>
      <w:tr w:rsidR="003251B8" w:rsidTr="0022301E">
        <w:trPr>
          <w:trHeight w:val="467"/>
          <w:ins w:id="7" w:author="j" w:date="2015-06-25T20:27:00Z"/>
        </w:trPr>
        <w:tc>
          <w:tcPr>
            <w:tcW w:w="1418" w:type="dxa"/>
          </w:tcPr>
          <w:p w:rsidR="003251B8" w:rsidRPr="00C03103" w:rsidRDefault="003251B8" w:rsidP="0022301E">
            <w:pPr>
              <w:jc w:val="center"/>
              <w:rPr>
                <w:ins w:id="8" w:author="j" w:date="2015-06-25T20:27:00Z"/>
                <w:szCs w:val="21"/>
              </w:rPr>
            </w:pPr>
            <w:r w:rsidRPr="00C03103">
              <w:rPr>
                <w:rFonts w:hint="eastAsia"/>
                <w:szCs w:val="21"/>
              </w:rPr>
              <w:t>变更日期</w:t>
            </w:r>
          </w:p>
        </w:tc>
        <w:tc>
          <w:tcPr>
            <w:tcW w:w="1418" w:type="dxa"/>
          </w:tcPr>
          <w:p w:rsidR="003251B8" w:rsidRPr="00C03103" w:rsidRDefault="003251B8" w:rsidP="0022301E">
            <w:pPr>
              <w:jc w:val="center"/>
              <w:rPr>
                <w:ins w:id="9" w:author="j" w:date="2015-06-25T20:27:00Z"/>
                <w:szCs w:val="21"/>
              </w:rPr>
            </w:pPr>
            <w:r w:rsidRPr="00C03103">
              <w:rPr>
                <w:rFonts w:hint="eastAsia"/>
                <w:szCs w:val="21"/>
              </w:rPr>
              <w:t>变更人</w:t>
            </w:r>
          </w:p>
        </w:tc>
        <w:tc>
          <w:tcPr>
            <w:tcW w:w="5673" w:type="dxa"/>
            <w:gridSpan w:val="3"/>
          </w:tcPr>
          <w:p w:rsidR="003251B8" w:rsidRPr="00C03103" w:rsidRDefault="003251B8" w:rsidP="0022301E">
            <w:pPr>
              <w:jc w:val="center"/>
              <w:rPr>
                <w:ins w:id="10" w:author="j" w:date="2015-06-25T20:27:00Z"/>
                <w:szCs w:val="21"/>
              </w:rPr>
            </w:pPr>
            <w:r w:rsidRPr="00C03103">
              <w:rPr>
                <w:rFonts w:hint="eastAsia"/>
                <w:szCs w:val="21"/>
              </w:rPr>
              <w:t>变更摘要</w:t>
            </w:r>
          </w:p>
        </w:tc>
      </w:tr>
    </w:tbl>
    <w:p w:rsidR="003251B8" w:rsidRPr="00466F41" w:rsidRDefault="003251B8">
      <w:pPr>
        <w:rPr>
          <w:szCs w:val="21"/>
        </w:rPr>
      </w:pPr>
    </w:p>
    <w:p w:rsidR="003E6411" w:rsidRDefault="003E6411">
      <w:pPr>
        <w:rPr>
          <w:szCs w:val="21"/>
        </w:rPr>
      </w:pPr>
    </w:p>
    <w:p w:rsidR="00BE34FD" w:rsidRPr="00466F41" w:rsidRDefault="009C21F2" w:rsidP="00846DA5">
      <w:pPr>
        <w:pStyle w:val="1"/>
        <w:numPr>
          <w:ilvl w:val="0"/>
          <w:numId w:val="13"/>
        </w:numPr>
      </w:pPr>
      <w:bookmarkStart w:id="11" w:name="_Toc419925066"/>
      <w:r w:rsidRPr="00466F41">
        <w:rPr>
          <w:rFonts w:hint="eastAsia"/>
        </w:rPr>
        <w:t>概述</w:t>
      </w:r>
      <w:bookmarkEnd w:id="11"/>
    </w:p>
    <w:p w:rsidR="00AB183E" w:rsidRDefault="009C21F2" w:rsidP="00AB183E">
      <w:pPr>
        <w:rPr>
          <w:szCs w:val="21"/>
        </w:rPr>
      </w:pPr>
      <w:r w:rsidRPr="00466F41">
        <w:rPr>
          <w:rFonts w:hint="eastAsia"/>
          <w:szCs w:val="21"/>
        </w:rPr>
        <w:t>移动应用与</w:t>
      </w:r>
      <w:r w:rsidRPr="00466F41">
        <w:rPr>
          <w:szCs w:val="21"/>
        </w:rPr>
        <w:t>api</w:t>
      </w:r>
      <w:r w:rsidRPr="00466F41">
        <w:rPr>
          <w:rFonts w:hint="eastAsia"/>
          <w:szCs w:val="21"/>
        </w:rPr>
        <w:t>服务器之间的通信</w:t>
      </w:r>
    </w:p>
    <w:p w:rsidR="00AB183E" w:rsidRDefault="00AB183E" w:rsidP="00AB183E">
      <w:pPr>
        <w:pStyle w:val="2"/>
        <w:rPr>
          <w:szCs w:val="21"/>
        </w:rPr>
      </w:pPr>
      <w:r>
        <w:rPr>
          <w:rFonts w:hint="eastAsia"/>
        </w:rPr>
        <w:t>分页</w:t>
      </w:r>
      <w:r>
        <w:rPr>
          <w:rFonts w:hint="eastAsia"/>
        </w:rPr>
        <w:t>:page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AB183E" w:rsidRPr="00454056" w:rsidRDefault="00AB183E" w:rsidP="00AB183E">
      <w:pPr>
        <w:pStyle w:val="2"/>
        <w:rPr>
          <w:szCs w:val="21"/>
        </w:rPr>
      </w:pPr>
      <w:r>
        <w:rPr>
          <w:rFonts w:hint="eastAsia"/>
        </w:rPr>
        <w:t>url:</w:t>
      </w:r>
      <w:r w:rsidRPr="00FD4B91">
        <w:t xml:space="preserve"> http://123.57.3.145:8080/otess/</w:t>
      </w:r>
    </w:p>
    <w:p w:rsidR="00AB183E" w:rsidRDefault="00AB183E" w:rsidP="00AB183E">
      <w:pPr>
        <w:pStyle w:val="2"/>
      </w:pPr>
      <w:r>
        <w:rPr>
          <w:rFonts w:hint="eastAsia"/>
        </w:rPr>
        <w:t>状态码说明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AB183E" w:rsidTr="006113FE">
        <w:tc>
          <w:tcPr>
            <w:tcW w:w="1242" w:type="dxa"/>
          </w:tcPr>
          <w:p w:rsidR="00AB183E" w:rsidRPr="00A46032" w:rsidRDefault="00AB183E" w:rsidP="006113FE">
            <w:pPr>
              <w:rPr>
                <w:b/>
                <w:sz w:val="22"/>
                <w:szCs w:val="21"/>
              </w:rPr>
            </w:pPr>
            <w:r w:rsidRPr="00A46032">
              <w:rPr>
                <w:rFonts w:hint="eastAsia"/>
                <w:b/>
                <w:sz w:val="22"/>
                <w:szCs w:val="21"/>
              </w:rPr>
              <w:t>状态码</w:t>
            </w:r>
          </w:p>
        </w:tc>
        <w:tc>
          <w:tcPr>
            <w:tcW w:w="7280" w:type="dxa"/>
          </w:tcPr>
          <w:p w:rsidR="00AB183E" w:rsidRPr="00A46032" w:rsidRDefault="00AB183E" w:rsidP="006113FE">
            <w:pPr>
              <w:rPr>
                <w:b/>
                <w:sz w:val="22"/>
                <w:szCs w:val="21"/>
              </w:rPr>
            </w:pPr>
            <w:r w:rsidRPr="00A46032">
              <w:rPr>
                <w:rFonts w:hint="eastAsia"/>
                <w:b/>
                <w:sz w:val="22"/>
                <w:szCs w:val="21"/>
              </w:rPr>
              <w:t>说明</w:t>
            </w:r>
          </w:p>
        </w:tc>
      </w:tr>
      <w:tr w:rsidR="00AB183E" w:rsidTr="006113FE">
        <w:tc>
          <w:tcPr>
            <w:tcW w:w="1242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7280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  <w:tr w:rsidR="00AB183E" w:rsidTr="006113FE">
        <w:tc>
          <w:tcPr>
            <w:tcW w:w="1242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szCs w:val="21"/>
              </w:rPr>
              <w:t>400</w:t>
            </w:r>
          </w:p>
        </w:tc>
        <w:tc>
          <w:tcPr>
            <w:tcW w:w="7280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请求格式出错。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包括表达参数，处理参数错误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AB183E" w:rsidTr="006113FE">
        <w:tc>
          <w:tcPr>
            <w:tcW w:w="1242" w:type="dxa"/>
          </w:tcPr>
          <w:p w:rsidR="00AB183E" w:rsidRPr="005C700A" w:rsidRDefault="00AB183E" w:rsidP="006113FE">
            <w:pPr>
              <w:rPr>
                <w:szCs w:val="21"/>
              </w:rPr>
            </w:pPr>
            <w:r>
              <w:rPr>
                <w:szCs w:val="21"/>
              </w:rPr>
              <w:t>401</w:t>
            </w:r>
          </w:p>
        </w:tc>
        <w:tc>
          <w:tcPr>
            <w:tcW w:w="7280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认证授权失败</w:t>
            </w:r>
          </w:p>
        </w:tc>
      </w:tr>
      <w:tr w:rsidR="00AB183E" w:rsidTr="006113FE">
        <w:tc>
          <w:tcPr>
            <w:tcW w:w="1242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szCs w:val="21"/>
              </w:rPr>
              <w:t>404</w:t>
            </w:r>
          </w:p>
        </w:tc>
        <w:tc>
          <w:tcPr>
            <w:tcW w:w="7280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资源不存在</w:t>
            </w:r>
          </w:p>
        </w:tc>
      </w:tr>
      <w:tr w:rsidR="00AB183E" w:rsidTr="006113FE">
        <w:tc>
          <w:tcPr>
            <w:tcW w:w="1242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szCs w:val="21"/>
              </w:rPr>
              <w:t>405</w:t>
            </w:r>
          </w:p>
        </w:tc>
        <w:tc>
          <w:tcPr>
            <w:tcW w:w="7280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请求方式错误</w:t>
            </w:r>
          </w:p>
        </w:tc>
      </w:tr>
      <w:tr w:rsidR="00AB183E" w:rsidTr="006113FE">
        <w:tc>
          <w:tcPr>
            <w:tcW w:w="1242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szCs w:val="21"/>
              </w:rPr>
              <w:t>419</w:t>
            </w:r>
          </w:p>
        </w:tc>
        <w:tc>
          <w:tcPr>
            <w:tcW w:w="7280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账户被停用</w:t>
            </w:r>
          </w:p>
        </w:tc>
      </w:tr>
      <w:tr w:rsidR="00522001" w:rsidTr="006113FE">
        <w:tc>
          <w:tcPr>
            <w:tcW w:w="1242" w:type="dxa"/>
          </w:tcPr>
          <w:p w:rsidR="00522001" w:rsidRDefault="00522001" w:rsidP="006113FE">
            <w:pPr>
              <w:rPr>
                <w:szCs w:val="21"/>
              </w:rPr>
            </w:pPr>
            <w:r>
              <w:rPr>
                <w:szCs w:val="21"/>
              </w:rPr>
              <w:t>420</w:t>
            </w:r>
          </w:p>
        </w:tc>
        <w:tc>
          <w:tcPr>
            <w:tcW w:w="7280" w:type="dxa"/>
          </w:tcPr>
          <w:p w:rsidR="00522001" w:rsidRDefault="00522001" w:rsidP="00611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名称已经被占用了</w:t>
            </w:r>
          </w:p>
        </w:tc>
      </w:tr>
      <w:tr w:rsidR="00251A97" w:rsidTr="006113FE">
        <w:tc>
          <w:tcPr>
            <w:tcW w:w="1242" w:type="dxa"/>
          </w:tcPr>
          <w:p w:rsidR="00251A97" w:rsidRDefault="00251A97" w:rsidP="006113FE">
            <w:pPr>
              <w:rPr>
                <w:szCs w:val="21"/>
              </w:rPr>
            </w:pPr>
            <w:r>
              <w:rPr>
                <w:szCs w:val="21"/>
              </w:rPr>
              <w:t>501</w:t>
            </w:r>
          </w:p>
        </w:tc>
        <w:tc>
          <w:tcPr>
            <w:tcW w:w="7280" w:type="dxa"/>
          </w:tcPr>
          <w:p w:rsidR="00251A97" w:rsidRDefault="00251A97" w:rsidP="00611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任务已经</w:t>
            </w:r>
          </w:p>
        </w:tc>
      </w:tr>
      <w:tr w:rsidR="00AB183E" w:rsidTr="006113FE">
        <w:tc>
          <w:tcPr>
            <w:tcW w:w="1242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szCs w:val="21"/>
              </w:rPr>
              <w:t>614</w:t>
            </w:r>
          </w:p>
        </w:tc>
        <w:tc>
          <w:tcPr>
            <w:tcW w:w="7280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已经注册过了</w:t>
            </w:r>
          </w:p>
        </w:tc>
      </w:tr>
      <w:tr w:rsidR="00AB183E" w:rsidTr="006113FE">
        <w:tc>
          <w:tcPr>
            <w:tcW w:w="1242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szCs w:val="21"/>
              </w:rPr>
              <w:t>630</w:t>
            </w:r>
          </w:p>
        </w:tc>
        <w:tc>
          <w:tcPr>
            <w:tcW w:w="7280" w:type="dxa"/>
          </w:tcPr>
          <w:p w:rsidR="00AB183E" w:rsidRDefault="00AB183E" w:rsidP="00611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数量已经达到上限，无法注册了</w:t>
            </w:r>
          </w:p>
        </w:tc>
      </w:tr>
    </w:tbl>
    <w:p w:rsidR="00AB183E" w:rsidRPr="00AB183E" w:rsidRDefault="00AB183E" w:rsidP="00BE34FD">
      <w:pPr>
        <w:rPr>
          <w:szCs w:val="21"/>
        </w:rPr>
      </w:pPr>
    </w:p>
    <w:p w:rsidR="002D1D76" w:rsidRDefault="002D559F" w:rsidP="002D1D76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设置向导接口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579"/>
      </w:tblGrid>
      <w:tr w:rsidR="007265E5" w:rsidRPr="00522614" w:rsidTr="007265E5">
        <w:tc>
          <w:tcPr>
            <w:tcW w:w="1134" w:type="dxa"/>
          </w:tcPr>
          <w:p w:rsidR="007265E5" w:rsidRPr="00522614" w:rsidRDefault="007265E5" w:rsidP="006113FE">
            <w:pPr>
              <w:rPr>
                <w:b/>
              </w:rPr>
            </w:pPr>
            <w:r w:rsidRPr="00522614">
              <w:rPr>
                <w:rFonts w:hint="eastAsia"/>
                <w:b/>
              </w:rPr>
              <w:t>功能</w:t>
            </w:r>
          </w:p>
        </w:tc>
        <w:tc>
          <w:tcPr>
            <w:tcW w:w="7280" w:type="dxa"/>
            <w:gridSpan w:val="2"/>
          </w:tcPr>
          <w:p w:rsidR="007265E5" w:rsidRPr="00522614" w:rsidRDefault="007265E5" w:rsidP="006113FE">
            <w:pPr>
              <w:rPr>
                <w:b/>
              </w:rPr>
            </w:pPr>
            <w:r>
              <w:rPr>
                <w:rFonts w:hint="eastAsia"/>
                <w:b/>
              </w:rPr>
              <w:t>设置向导接口</w:t>
            </w:r>
          </w:p>
        </w:tc>
      </w:tr>
      <w:tr w:rsidR="007265E5" w:rsidTr="00883573">
        <w:tc>
          <w:tcPr>
            <w:tcW w:w="1134" w:type="dxa"/>
            <w:vMerge w:val="restart"/>
          </w:tcPr>
          <w:p w:rsidR="007265E5" w:rsidRDefault="007265E5" w:rsidP="006113FE"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7265E5" w:rsidRDefault="007265E5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7265E5" w:rsidRDefault="007265E5" w:rsidP="006113FE">
            <w:r>
              <w:rPr>
                <w:rFonts w:hint="eastAsia"/>
              </w:rPr>
              <w:t>Terminal ----&gt; Server</w:t>
            </w:r>
          </w:p>
        </w:tc>
      </w:tr>
      <w:tr w:rsidR="007265E5" w:rsidTr="00883573">
        <w:tc>
          <w:tcPr>
            <w:tcW w:w="1134" w:type="dxa"/>
            <w:vMerge/>
          </w:tcPr>
          <w:p w:rsidR="007265E5" w:rsidRDefault="007265E5" w:rsidP="006113FE"/>
        </w:tc>
        <w:tc>
          <w:tcPr>
            <w:tcW w:w="1701" w:type="dxa"/>
          </w:tcPr>
          <w:p w:rsidR="007265E5" w:rsidRDefault="007265E5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7265E5" w:rsidRDefault="007265E5" w:rsidP="006113FE">
            <w:r>
              <w:t>POST</w:t>
            </w:r>
          </w:p>
        </w:tc>
      </w:tr>
      <w:tr w:rsidR="007265E5" w:rsidRPr="00177ACA" w:rsidTr="00883573">
        <w:tc>
          <w:tcPr>
            <w:tcW w:w="1134" w:type="dxa"/>
            <w:vMerge/>
          </w:tcPr>
          <w:p w:rsidR="007265E5" w:rsidRDefault="007265E5" w:rsidP="006113FE"/>
        </w:tc>
        <w:tc>
          <w:tcPr>
            <w:tcW w:w="1701" w:type="dxa"/>
          </w:tcPr>
          <w:p w:rsidR="007265E5" w:rsidRDefault="007265E5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7265E5" w:rsidRPr="00177ACA" w:rsidRDefault="007265E5" w:rsidP="00883573">
            <w:pPr>
              <w:rPr>
                <w:b/>
                <w:szCs w:val="21"/>
              </w:rPr>
            </w:pPr>
            <w:r w:rsidRPr="00177ACA">
              <w:rPr>
                <w:rFonts w:hint="eastAsia"/>
                <w:b/>
                <w:szCs w:val="21"/>
              </w:rPr>
              <w:t>/api/</w:t>
            </w:r>
            <w:r>
              <w:rPr>
                <w:rFonts w:hint="eastAsia"/>
                <w:b/>
                <w:szCs w:val="21"/>
              </w:rPr>
              <w:t>com/reg</w:t>
            </w:r>
          </w:p>
        </w:tc>
      </w:tr>
      <w:tr w:rsidR="007265E5" w:rsidTr="00883573">
        <w:tc>
          <w:tcPr>
            <w:tcW w:w="1134" w:type="dxa"/>
            <w:vMerge/>
          </w:tcPr>
          <w:p w:rsidR="007265E5" w:rsidRDefault="007265E5" w:rsidP="006113FE"/>
        </w:tc>
        <w:tc>
          <w:tcPr>
            <w:tcW w:w="1701" w:type="dxa"/>
          </w:tcPr>
          <w:p w:rsidR="007265E5" w:rsidRDefault="007265E5" w:rsidP="006113FE">
            <w:r>
              <w:t>H</w:t>
            </w:r>
            <w:r w:rsidRPr="00D61EA9">
              <w:t>eader(Cookies)</w:t>
            </w:r>
          </w:p>
        </w:tc>
        <w:tc>
          <w:tcPr>
            <w:tcW w:w="5579" w:type="dxa"/>
          </w:tcPr>
          <w:p w:rsidR="007265E5" w:rsidRDefault="007265E5" w:rsidP="006113FE"/>
        </w:tc>
      </w:tr>
      <w:tr w:rsidR="007265E5" w:rsidTr="00883573">
        <w:tc>
          <w:tcPr>
            <w:tcW w:w="1134" w:type="dxa"/>
            <w:vMerge/>
          </w:tcPr>
          <w:p w:rsidR="007265E5" w:rsidRDefault="007265E5" w:rsidP="006113FE"/>
        </w:tc>
        <w:tc>
          <w:tcPr>
            <w:tcW w:w="1701" w:type="dxa"/>
          </w:tcPr>
          <w:p w:rsidR="007265E5" w:rsidRDefault="007265E5" w:rsidP="006113FE">
            <w:r>
              <w:rPr>
                <w:rFonts w:hint="eastAsia"/>
              </w:rPr>
              <w:t>参数</w:t>
            </w:r>
          </w:p>
        </w:tc>
        <w:tc>
          <w:tcPr>
            <w:tcW w:w="5579" w:type="dxa"/>
          </w:tcPr>
          <w:p w:rsidR="007265E5" w:rsidRDefault="007265E5" w:rsidP="006113FE">
            <w:r>
              <w:rPr>
                <w:rFonts w:hint="eastAsia"/>
              </w:rPr>
              <w:t>name</w:t>
            </w:r>
            <w:r>
              <w:t>=xxx</w:t>
            </w:r>
            <w:r>
              <w:rPr>
                <w:rFonts w:hint="eastAsia"/>
              </w:rPr>
              <w:t xml:space="preserve"> ,&lt;must&gt;&lt;string&gt; //</w:t>
            </w:r>
            <w:r>
              <w:rPr>
                <w:rFonts w:hint="eastAsia"/>
              </w:rPr>
              <w:t>客户端名字</w:t>
            </w:r>
          </w:p>
          <w:p w:rsidR="007265E5" w:rsidRDefault="007265E5" w:rsidP="006113FE">
            <w:r>
              <w:rPr>
                <w:rFonts w:hint="eastAsia"/>
                <w:bdr w:val="single" w:sz="4" w:space="0" w:color="auto"/>
              </w:rPr>
              <w:t>ip</w:t>
            </w:r>
            <w:r>
              <w:rPr>
                <w:rFonts w:hint="eastAsia"/>
              </w:rPr>
              <w:t>=xxx , &lt;must&gt;&lt;string &gt; //IP</w:t>
            </w:r>
          </w:p>
          <w:p w:rsidR="007265E5" w:rsidRDefault="007265E5" w:rsidP="006113FE">
            <w:r>
              <w:rPr>
                <w:rFonts w:hint="eastAsia"/>
              </w:rPr>
              <w:t>deviceid=xxx , &lt;must&gt; &lt;string&gt; //</w:t>
            </w:r>
            <w:r>
              <w:rPr>
                <w:rFonts w:hint="eastAsia"/>
              </w:rPr>
              <w:t>职业</w:t>
            </w:r>
          </w:p>
          <w:p w:rsidR="007265E5" w:rsidRPr="003F351C" w:rsidRDefault="007265E5" w:rsidP="007265E5">
            <w:r>
              <w:rPr>
                <w:rFonts w:hint="eastAsia"/>
              </w:rPr>
              <w:t>mac=xxx, &lt; string &gt; //mac</w:t>
            </w:r>
          </w:p>
          <w:p w:rsidR="007265E5" w:rsidRDefault="007265E5" w:rsidP="007265E5">
            <w:r>
              <w:rPr>
                <w:rFonts w:hint="eastAsia"/>
              </w:rPr>
              <w:t>version=xxx, //</w:t>
            </w:r>
            <w:r>
              <w:rPr>
                <w:rFonts w:hint="eastAsia"/>
              </w:rPr>
              <w:t>版本号</w:t>
            </w:r>
          </w:p>
          <w:p w:rsidR="007265E5" w:rsidRDefault="007265E5" w:rsidP="007265E5">
            <w:r>
              <w:rPr>
                <w:rFonts w:hint="eastAsia"/>
              </w:rPr>
              <w:t>buildnumber= xxx,//</w:t>
            </w:r>
            <w:r>
              <w:rPr>
                <w:rFonts w:hint="eastAsia"/>
              </w:rPr>
              <w:t>编译号</w:t>
            </w:r>
          </w:p>
        </w:tc>
      </w:tr>
      <w:tr w:rsidR="007265E5" w:rsidTr="00883573">
        <w:tc>
          <w:tcPr>
            <w:tcW w:w="1134" w:type="dxa"/>
            <w:vMerge/>
          </w:tcPr>
          <w:p w:rsidR="007265E5" w:rsidRDefault="007265E5" w:rsidP="006113FE"/>
        </w:tc>
        <w:tc>
          <w:tcPr>
            <w:tcW w:w="1701" w:type="dxa"/>
          </w:tcPr>
          <w:p w:rsidR="007265E5" w:rsidRDefault="007265E5" w:rsidP="006113FE">
            <w:r>
              <w:rPr>
                <w:rFonts w:hint="eastAsia"/>
              </w:rPr>
              <w:t>示例</w:t>
            </w:r>
          </w:p>
        </w:tc>
        <w:tc>
          <w:tcPr>
            <w:tcW w:w="5579" w:type="dxa"/>
          </w:tcPr>
          <w:p w:rsidR="007265E5" w:rsidRDefault="007265E5" w:rsidP="006113FE"/>
        </w:tc>
      </w:tr>
      <w:tr w:rsidR="007265E5" w:rsidTr="00883573">
        <w:tc>
          <w:tcPr>
            <w:tcW w:w="1134" w:type="dxa"/>
            <w:vMerge w:val="restart"/>
          </w:tcPr>
          <w:p w:rsidR="007265E5" w:rsidRDefault="007265E5" w:rsidP="006113FE">
            <w:r>
              <w:rPr>
                <w:rFonts w:hint="eastAsia"/>
              </w:rPr>
              <w:t>Response</w:t>
            </w:r>
          </w:p>
        </w:tc>
        <w:tc>
          <w:tcPr>
            <w:tcW w:w="1701" w:type="dxa"/>
          </w:tcPr>
          <w:p w:rsidR="007265E5" w:rsidRDefault="007265E5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7265E5" w:rsidRDefault="007265E5" w:rsidP="006113FE">
            <w:r>
              <w:rPr>
                <w:rFonts w:hint="eastAsia"/>
              </w:rPr>
              <w:t xml:space="preserve">Server ----&gt; Terminal </w:t>
            </w:r>
          </w:p>
        </w:tc>
      </w:tr>
      <w:tr w:rsidR="007265E5" w:rsidTr="00883573">
        <w:tc>
          <w:tcPr>
            <w:tcW w:w="1134" w:type="dxa"/>
            <w:vMerge/>
          </w:tcPr>
          <w:p w:rsidR="007265E5" w:rsidRDefault="007265E5" w:rsidP="006113FE"/>
        </w:tc>
        <w:tc>
          <w:tcPr>
            <w:tcW w:w="1701" w:type="dxa"/>
          </w:tcPr>
          <w:p w:rsidR="007265E5" w:rsidRDefault="007265E5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7265E5" w:rsidRDefault="007265E5" w:rsidP="006113FE">
            <w:r>
              <w:rPr>
                <w:rFonts w:hint="eastAsia"/>
              </w:rPr>
              <w:t>JSON</w:t>
            </w:r>
          </w:p>
        </w:tc>
      </w:tr>
      <w:tr w:rsidR="007265E5" w:rsidTr="00883573">
        <w:tc>
          <w:tcPr>
            <w:tcW w:w="1134" w:type="dxa"/>
            <w:vMerge/>
          </w:tcPr>
          <w:p w:rsidR="007265E5" w:rsidRDefault="007265E5" w:rsidP="006113FE"/>
        </w:tc>
        <w:tc>
          <w:tcPr>
            <w:tcW w:w="1701" w:type="dxa"/>
          </w:tcPr>
          <w:p w:rsidR="007265E5" w:rsidRDefault="007265E5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7265E5" w:rsidRDefault="007265E5" w:rsidP="005C7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"code"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宋体" w:eastAsia="宋体" w:hAnsi="宋体" w:cs="宋体"/>
                <w:color w:val="AA00AA"/>
                <w:kern w:val="0"/>
                <w:sz w:val="20"/>
                <w:szCs w:val="20"/>
              </w:rPr>
              <w:t>200</w:t>
            </w:r>
            <w:r>
              <w:rPr>
                <w:rFonts w:ascii="宋体" w:eastAsia="宋体" w:hAnsi="宋体" w:cs="宋体" w:hint="eastAsia"/>
                <w:color w:val="AA00AA"/>
                <w:kern w:val="0"/>
                <w:sz w:val="20"/>
                <w:szCs w:val="20"/>
              </w:rPr>
              <w:t>,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 xml:space="preserve"> "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message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="00060354"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注册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成功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  <w:r>
              <w:rPr>
                <w:rFonts w:ascii="宋体" w:eastAsia="宋体" w:hAnsi="宋体" w:cs="宋体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//成功 </w:t>
            </w:r>
          </w:p>
        </w:tc>
      </w:tr>
    </w:tbl>
    <w:p w:rsidR="00883573" w:rsidRPr="00883573" w:rsidRDefault="00FA36BE" w:rsidP="00883573">
      <w:pPr>
        <w:pStyle w:val="1"/>
        <w:numPr>
          <w:ilvl w:val="0"/>
          <w:numId w:val="13"/>
        </w:numPr>
      </w:pPr>
      <w:r>
        <w:rPr>
          <w:rFonts w:hint="eastAsia"/>
        </w:rPr>
        <w:t>任务</w:t>
      </w:r>
      <w:r w:rsidR="00883573">
        <w:rPr>
          <w:rFonts w:hint="eastAsia"/>
        </w:rPr>
        <w:t>监听接口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579"/>
      </w:tblGrid>
      <w:tr w:rsidR="003F351C" w:rsidRPr="00522614" w:rsidTr="00883573">
        <w:tc>
          <w:tcPr>
            <w:tcW w:w="1134" w:type="dxa"/>
          </w:tcPr>
          <w:p w:rsidR="003F351C" w:rsidRPr="00522614" w:rsidRDefault="003F351C" w:rsidP="0022301E">
            <w:pPr>
              <w:rPr>
                <w:b/>
              </w:rPr>
            </w:pPr>
            <w:r w:rsidRPr="00522614">
              <w:rPr>
                <w:rFonts w:hint="eastAsia"/>
                <w:b/>
              </w:rPr>
              <w:t>功能</w:t>
            </w:r>
          </w:p>
        </w:tc>
        <w:tc>
          <w:tcPr>
            <w:tcW w:w="7280" w:type="dxa"/>
            <w:gridSpan w:val="2"/>
          </w:tcPr>
          <w:p w:rsidR="003F351C" w:rsidRPr="00522614" w:rsidRDefault="00511144" w:rsidP="00511144">
            <w:pPr>
              <w:rPr>
                <w:b/>
              </w:rPr>
            </w:pPr>
            <w:r>
              <w:rPr>
                <w:rFonts w:hint="eastAsia"/>
                <w:b/>
              </w:rPr>
              <w:t>任务监听</w:t>
            </w:r>
            <w:r w:rsidR="003F351C">
              <w:rPr>
                <w:rFonts w:hint="eastAsia"/>
                <w:b/>
              </w:rPr>
              <w:t>接口</w:t>
            </w:r>
          </w:p>
        </w:tc>
      </w:tr>
      <w:tr w:rsidR="003F351C" w:rsidTr="00883573">
        <w:tc>
          <w:tcPr>
            <w:tcW w:w="1134" w:type="dxa"/>
            <w:vMerge w:val="restart"/>
          </w:tcPr>
          <w:p w:rsidR="003F351C" w:rsidRDefault="003F351C" w:rsidP="0022301E"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3F351C" w:rsidRDefault="003F351C" w:rsidP="0022301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3F351C" w:rsidRDefault="003F351C" w:rsidP="0022301E">
            <w:r>
              <w:rPr>
                <w:rFonts w:hint="eastAsia"/>
              </w:rPr>
              <w:t>Terminal ----&gt; Server</w:t>
            </w:r>
          </w:p>
        </w:tc>
      </w:tr>
      <w:tr w:rsidR="003F351C" w:rsidTr="00883573">
        <w:tc>
          <w:tcPr>
            <w:tcW w:w="1134" w:type="dxa"/>
            <w:vMerge/>
          </w:tcPr>
          <w:p w:rsidR="003F351C" w:rsidRDefault="003F351C" w:rsidP="0022301E"/>
        </w:tc>
        <w:tc>
          <w:tcPr>
            <w:tcW w:w="1701" w:type="dxa"/>
          </w:tcPr>
          <w:p w:rsidR="003F351C" w:rsidRDefault="003F351C" w:rsidP="0022301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3F351C" w:rsidRDefault="00883573" w:rsidP="0022301E">
            <w:r>
              <w:rPr>
                <w:rFonts w:hint="eastAsia"/>
              </w:rPr>
              <w:t>GET</w:t>
            </w:r>
          </w:p>
        </w:tc>
      </w:tr>
      <w:tr w:rsidR="003F351C" w:rsidRPr="00177ACA" w:rsidTr="00883573">
        <w:tc>
          <w:tcPr>
            <w:tcW w:w="1134" w:type="dxa"/>
            <w:vMerge/>
          </w:tcPr>
          <w:p w:rsidR="003F351C" w:rsidRDefault="003F351C" w:rsidP="0022301E"/>
        </w:tc>
        <w:tc>
          <w:tcPr>
            <w:tcW w:w="1701" w:type="dxa"/>
          </w:tcPr>
          <w:p w:rsidR="003F351C" w:rsidRDefault="003F351C" w:rsidP="0022301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3F351C" w:rsidRPr="00177ACA" w:rsidRDefault="003F351C" w:rsidP="00B1703C">
            <w:pPr>
              <w:rPr>
                <w:b/>
                <w:szCs w:val="21"/>
              </w:rPr>
            </w:pPr>
            <w:r w:rsidRPr="00177ACA">
              <w:rPr>
                <w:rFonts w:hint="eastAsia"/>
                <w:b/>
                <w:szCs w:val="21"/>
              </w:rPr>
              <w:t>/api/</w:t>
            </w:r>
            <w:r w:rsidR="00883573">
              <w:rPr>
                <w:rFonts w:hint="eastAsia"/>
                <w:b/>
                <w:szCs w:val="21"/>
              </w:rPr>
              <w:t>task</w:t>
            </w:r>
            <w:r w:rsidR="00FB18B0">
              <w:rPr>
                <w:rFonts w:hint="eastAsia"/>
                <w:b/>
                <w:szCs w:val="21"/>
              </w:rPr>
              <w:t>/</w:t>
            </w:r>
            <w:r w:rsidR="00B1703C">
              <w:rPr>
                <w:rFonts w:hint="eastAsia"/>
                <w:b/>
                <w:szCs w:val="21"/>
              </w:rPr>
              <w:t>m</w:t>
            </w:r>
            <w:r w:rsidR="00B1703C" w:rsidRPr="00883573">
              <w:rPr>
                <w:b/>
                <w:szCs w:val="21"/>
              </w:rPr>
              <w:t>onitor</w:t>
            </w:r>
            <w:r w:rsidR="00856755">
              <w:rPr>
                <w:b/>
                <w:szCs w:val="21"/>
              </w:rPr>
              <w:t>/{</w:t>
            </w:r>
            <w:r w:rsidR="00856755">
              <w:rPr>
                <w:rFonts w:hint="eastAsia"/>
              </w:rPr>
              <w:t xml:space="preserve"> deviceid</w:t>
            </w:r>
            <w:r w:rsidR="00856755">
              <w:rPr>
                <w:b/>
                <w:szCs w:val="21"/>
              </w:rPr>
              <w:t xml:space="preserve"> }</w:t>
            </w:r>
          </w:p>
        </w:tc>
      </w:tr>
      <w:tr w:rsidR="003F351C" w:rsidTr="00883573">
        <w:tc>
          <w:tcPr>
            <w:tcW w:w="1134" w:type="dxa"/>
            <w:vMerge/>
          </w:tcPr>
          <w:p w:rsidR="003F351C" w:rsidRDefault="003F351C" w:rsidP="0022301E"/>
        </w:tc>
        <w:tc>
          <w:tcPr>
            <w:tcW w:w="1701" w:type="dxa"/>
          </w:tcPr>
          <w:p w:rsidR="003F351C" w:rsidRDefault="003F351C" w:rsidP="0022301E">
            <w:r>
              <w:t>H</w:t>
            </w:r>
            <w:r w:rsidRPr="00D61EA9">
              <w:t>eader(Cookies)</w:t>
            </w:r>
          </w:p>
        </w:tc>
        <w:tc>
          <w:tcPr>
            <w:tcW w:w="5579" w:type="dxa"/>
          </w:tcPr>
          <w:p w:rsidR="003F351C" w:rsidRDefault="003F351C" w:rsidP="0022301E"/>
        </w:tc>
      </w:tr>
      <w:tr w:rsidR="003F351C" w:rsidTr="00883573">
        <w:tc>
          <w:tcPr>
            <w:tcW w:w="1134" w:type="dxa"/>
            <w:vMerge/>
          </w:tcPr>
          <w:p w:rsidR="003F351C" w:rsidRDefault="003F351C" w:rsidP="0022301E"/>
        </w:tc>
        <w:tc>
          <w:tcPr>
            <w:tcW w:w="1701" w:type="dxa"/>
          </w:tcPr>
          <w:p w:rsidR="003F351C" w:rsidRDefault="003F351C" w:rsidP="0022301E">
            <w:r>
              <w:rPr>
                <w:rFonts w:hint="eastAsia"/>
              </w:rPr>
              <w:t>参数</w:t>
            </w:r>
          </w:p>
        </w:tc>
        <w:tc>
          <w:tcPr>
            <w:tcW w:w="5579" w:type="dxa"/>
          </w:tcPr>
          <w:p w:rsidR="00883573" w:rsidRDefault="00F11B04" w:rsidP="0022301E">
            <w:r>
              <w:rPr>
                <w:rFonts w:hint="eastAsia"/>
              </w:rPr>
              <w:t>version=xxx, //</w:t>
            </w:r>
            <w:r>
              <w:rPr>
                <w:rFonts w:hint="eastAsia"/>
              </w:rPr>
              <w:t>版本号</w:t>
            </w:r>
            <w:bookmarkStart w:id="12" w:name="_GoBack"/>
            <w:bookmarkEnd w:id="12"/>
          </w:p>
        </w:tc>
      </w:tr>
      <w:tr w:rsidR="003F351C" w:rsidTr="00883573">
        <w:tc>
          <w:tcPr>
            <w:tcW w:w="1134" w:type="dxa"/>
            <w:vMerge/>
          </w:tcPr>
          <w:p w:rsidR="003F351C" w:rsidRDefault="003F351C" w:rsidP="0022301E"/>
        </w:tc>
        <w:tc>
          <w:tcPr>
            <w:tcW w:w="1701" w:type="dxa"/>
          </w:tcPr>
          <w:p w:rsidR="003F351C" w:rsidRDefault="003F351C" w:rsidP="0022301E">
            <w:r>
              <w:rPr>
                <w:rFonts w:hint="eastAsia"/>
              </w:rPr>
              <w:t>示例</w:t>
            </w:r>
          </w:p>
        </w:tc>
        <w:tc>
          <w:tcPr>
            <w:tcW w:w="5579" w:type="dxa"/>
          </w:tcPr>
          <w:p w:rsidR="003F351C" w:rsidRDefault="003F351C" w:rsidP="0022301E"/>
        </w:tc>
      </w:tr>
      <w:tr w:rsidR="003F351C" w:rsidTr="00883573">
        <w:tc>
          <w:tcPr>
            <w:tcW w:w="1134" w:type="dxa"/>
            <w:vMerge w:val="restart"/>
          </w:tcPr>
          <w:p w:rsidR="003F351C" w:rsidRDefault="003F351C" w:rsidP="0022301E">
            <w:r>
              <w:rPr>
                <w:rFonts w:hint="eastAsia"/>
              </w:rPr>
              <w:t>Response</w:t>
            </w:r>
          </w:p>
        </w:tc>
        <w:tc>
          <w:tcPr>
            <w:tcW w:w="1701" w:type="dxa"/>
          </w:tcPr>
          <w:p w:rsidR="003F351C" w:rsidRDefault="003F351C" w:rsidP="0022301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3F351C" w:rsidRDefault="003F351C" w:rsidP="0022301E">
            <w:r>
              <w:rPr>
                <w:rFonts w:hint="eastAsia"/>
              </w:rPr>
              <w:t xml:space="preserve">Server ----&gt; Terminal </w:t>
            </w:r>
          </w:p>
        </w:tc>
      </w:tr>
      <w:tr w:rsidR="003F351C" w:rsidTr="00883573">
        <w:tc>
          <w:tcPr>
            <w:tcW w:w="1134" w:type="dxa"/>
            <w:vMerge/>
          </w:tcPr>
          <w:p w:rsidR="003F351C" w:rsidRDefault="003F351C" w:rsidP="0022301E"/>
        </w:tc>
        <w:tc>
          <w:tcPr>
            <w:tcW w:w="1701" w:type="dxa"/>
          </w:tcPr>
          <w:p w:rsidR="003F351C" w:rsidRDefault="003F351C" w:rsidP="0022301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3F351C" w:rsidRDefault="003F351C" w:rsidP="0022301E">
            <w:r>
              <w:rPr>
                <w:rFonts w:hint="eastAsia"/>
              </w:rPr>
              <w:t xml:space="preserve"> JSON</w:t>
            </w:r>
          </w:p>
        </w:tc>
      </w:tr>
      <w:tr w:rsidR="003F351C" w:rsidTr="00883573">
        <w:tc>
          <w:tcPr>
            <w:tcW w:w="1134" w:type="dxa"/>
            <w:vMerge/>
          </w:tcPr>
          <w:p w:rsidR="003F351C" w:rsidRDefault="003F351C" w:rsidP="0022301E"/>
        </w:tc>
        <w:tc>
          <w:tcPr>
            <w:tcW w:w="1701" w:type="dxa"/>
          </w:tcPr>
          <w:p w:rsidR="003F351C" w:rsidRDefault="003F351C" w:rsidP="0022301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"list"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9B01F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20"/>
                <w:szCs w:val="20"/>
              </w:rPr>
              <w:t>[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9B01F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"ls_total_percent"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0</w:t>
            </w:r>
            <w:r w:rsidRPr="009B01F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"ls_attribute"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0</w:t>
            </w:r>
            <w:r w:rsidRPr="009B01F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"ls_time_send"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: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2015-11-11</w:t>
            </w: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20"/>
                <w:szCs w:val="20"/>
              </w:rPr>
              <w:t xml:space="preserve"> 10:20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B01F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9B01F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"ls_id"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0</w:t>
            </w:r>
            <w:r w:rsidRPr="009B01F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 w:rsid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//</w:t>
            </w:r>
            <w:r w:rsid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发送队列编号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"userid"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0000FF"/>
                <w:kern w:val="0"/>
                <w:sz w:val="20"/>
                <w:szCs w:val="20"/>
              </w:rPr>
              <w:t>1</w:t>
            </w:r>
            <w:r w:rsidRPr="009B01F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9B01F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"ls_last_file_id"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0</w:t>
            </w:r>
            <w:r w:rsidRPr="009B01F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"ls_type"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0</w:t>
            </w:r>
            <w:r w:rsidRPr="009B01F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"ls_client_id"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27</w:t>
            </w:r>
            <w:r w:rsidRPr="009B01F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lastRenderedPageBreak/>
              <w:t xml:space="preserve">      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"ls_task_id"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5</w:t>
            </w:r>
            <w:r w:rsidRPr="009B01F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 w:rsid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//</w:t>
            </w:r>
            <w:r w:rsid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任务</w:t>
            </w:r>
            <w:r w:rsid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id,</w:t>
            </w:r>
            <w:r w:rsid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可以获取任务信息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"ls_send_file_ids"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: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20"/>
                <w:szCs w:val="20"/>
              </w:rPr>
              <w:t>asss,ddd,ffff,fe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B01F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9B01F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</w:rPr>
              <w:t xml:space="preserve"> </w:t>
            </w:r>
            <w:r w:rsidR="007F7977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</w:rPr>
              <w:t>//</w:t>
            </w:r>
            <w:r w:rsidR="007F7977">
              <w:rPr>
                <w:rFonts w:ascii="Consolas" w:eastAsia="宋体" w:hAnsi="Consolas" w:cs="Consolas" w:hint="eastAsia"/>
                <w:color w:val="0000FF"/>
                <w:kern w:val="0"/>
                <w:sz w:val="20"/>
                <w:szCs w:val="20"/>
              </w:rPr>
              <w:t>任务中使用的资源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"ls_last_second"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0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9B01F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9B01F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20"/>
                <w:szCs w:val="20"/>
              </w:rPr>
              <w:t>]</w:t>
            </w:r>
            <w:r w:rsidRPr="009B01F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</w:p>
          <w:p w:rsidR="009B01FE" w:rsidRPr="009B01FE" w:rsidRDefault="009B01FE" w:rsidP="009B01F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9B01F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"code"</w:t>
            </w:r>
            <w:r w:rsidRPr="009B01FE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9B01FE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200</w:t>
            </w:r>
          </w:p>
          <w:p w:rsidR="003F351C" w:rsidRDefault="009B01FE" w:rsidP="001A79E0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9B01F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</w:p>
        </w:tc>
      </w:tr>
    </w:tbl>
    <w:p w:rsidR="004D769C" w:rsidRDefault="00883573" w:rsidP="002D3CA0">
      <w:pPr>
        <w:pStyle w:val="1"/>
        <w:ind w:left="398" w:firstLineChars="100" w:firstLine="442"/>
      </w:pPr>
      <w:r>
        <w:rPr>
          <w:rFonts w:hint="eastAsia"/>
        </w:rPr>
        <w:lastRenderedPageBreak/>
        <w:t>4.</w:t>
      </w:r>
      <w:r>
        <w:rPr>
          <w:rFonts w:hint="eastAsia"/>
        </w:rPr>
        <w:t>获取任务信息接口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579"/>
      </w:tblGrid>
      <w:tr w:rsidR="00883573" w:rsidRPr="00522614" w:rsidTr="00883573">
        <w:tc>
          <w:tcPr>
            <w:tcW w:w="1134" w:type="dxa"/>
          </w:tcPr>
          <w:p w:rsidR="00883573" w:rsidRPr="00522614" w:rsidRDefault="00883573" w:rsidP="006113FE">
            <w:pPr>
              <w:rPr>
                <w:b/>
              </w:rPr>
            </w:pPr>
            <w:r w:rsidRPr="00522614">
              <w:rPr>
                <w:rFonts w:hint="eastAsia"/>
                <w:b/>
              </w:rPr>
              <w:t>功能</w:t>
            </w:r>
          </w:p>
        </w:tc>
        <w:tc>
          <w:tcPr>
            <w:tcW w:w="7280" w:type="dxa"/>
            <w:gridSpan w:val="2"/>
          </w:tcPr>
          <w:p w:rsidR="00883573" w:rsidRPr="00522614" w:rsidRDefault="00663E46" w:rsidP="00663E46">
            <w:pPr>
              <w:rPr>
                <w:b/>
              </w:rPr>
            </w:pPr>
            <w:r>
              <w:rPr>
                <w:rFonts w:hint="eastAsia"/>
                <w:b/>
              </w:rPr>
              <w:t>获取任务信息</w:t>
            </w:r>
            <w:r w:rsidR="00883573">
              <w:rPr>
                <w:rFonts w:hint="eastAsia"/>
                <w:b/>
              </w:rPr>
              <w:t>接口</w:t>
            </w:r>
          </w:p>
        </w:tc>
      </w:tr>
      <w:tr w:rsidR="00883573" w:rsidTr="00883573">
        <w:tc>
          <w:tcPr>
            <w:tcW w:w="1134" w:type="dxa"/>
            <w:vMerge w:val="restart"/>
          </w:tcPr>
          <w:p w:rsidR="00883573" w:rsidRDefault="00883573" w:rsidP="006113FE"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883573" w:rsidRDefault="00883573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883573" w:rsidRDefault="00883573" w:rsidP="006113FE">
            <w:r>
              <w:rPr>
                <w:rFonts w:hint="eastAsia"/>
              </w:rPr>
              <w:t>Terminal ----&gt; Server</w:t>
            </w:r>
          </w:p>
        </w:tc>
      </w:tr>
      <w:tr w:rsidR="00883573" w:rsidTr="00883573">
        <w:tc>
          <w:tcPr>
            <w:tcW w:w="1134" w:type="dxa"/>
            <w:vMerge/>
          </w:tcPr>
          <w:p w:rsidR="00883573" w:rsidRDefault="00883573" w:rsidP="006113FE"/>
        </w:tc>
        <w:tc>
          <w:tcPr>
            <w:tcW w:w="1701" w:type="dxa"/>
          </w:tcPr>
          <w:p w:rsidR="00883573" w:rsidRDefault="00883573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883573" w:rsidRDefault="00883573" w:rsidP="006113FE">
            <w:r>
              <w:rPr>
                <w:rFonts w:hint="eastAsia"/>
              </w:rPr>
              <w:t>GET</w:t>
            </w:r>
          </w:p>
        </w:tc>
      </w:tr>
      <w:tr w:rsidR="00883573" w:rsidRPr="00177ACA" w:rsidTr="00883573">
        <w:tc>
          <w:tcPr>
            <w:tcW w:w="1134" w:type="dxa"/>
            <w:vMerge/>
          </w:tcPr>
          <w:p w:rsidR="00883573" w:rsidRDefault="00883573" w:rsidP="006113FE"/>
        </w:tc>
        <w:tc>
          <w:tcPr>
            <w:tcW w:w="1701" w:type="dxa"/>
          </w:tcPr>
          <w:p w:rsidR="00883573" w:rsidRDefault="00883573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883573" w:rsidRPr="00177ACA" w:rsidRDefault="00883573" w:rsidP="00856755">
            <w:pPr>
              <w:rPr>
                <w:b/>
                <w:szCs w:val="21"/>
              </w:rPr>
            </w:pPr>
            <w:r w:rsidRPr="00177ACA">
              <w:rPr>
                <w:rFonts w:hint="eastAsia"/>
                <w:b/>
                <w:szCs w:val="21"/>
              </w:rPr>
              <w:t>/api/</w:t>
            </w:r>
            <w:r>
              <w:rPr>
                <w:rFonts w:hint="eastAsia"/>
                <w:b/>
                <w:szCs w:val="21"/>
              </w:rPr>
              <w:t>task/</w:t>
            </w:r>
            <w:r w:rsidR="00856755">
              <w:rPr>
                <w:rFonts w:hint="eastAsia"/>
                <w:b/>
                <w:szCs w:val="21"/>
              </w:rPr>
              <w:t>{</w:t>
            </w:r>
            <w:r w:rsidR="00856755">
              <w:rPr>
                <w:rFonts w:hint="eastAsia"/>
              </w:rPr>
              <w:t xml:space="preserve"> deviceid</w:t>
            </w:r>
            <w:r w:rsidR="00856755">
              <w:rPr>
                <w:rFonts w:hint="eastAsia"/>
                <w:b/>
                <w:szCs w:val="21"/>
              </w:rPr>
              <w:t xml:space="preserve"> }</w:t>
            </w:r>
          </w:p>
        </w:tc>
      </w:tr>
      <w:tr w:rsidR="00883573" w:rsidTr="00883573">
        <w:tc>
          <w:tcPr>
            <w:tcW w:w="1134" w:type="dxa"/>
            <w:vMerge/>
          </w:tcPr>
          <w:p w:rsidR="00883573" w:rsidRDefault="00883573" w:rsidP="006113FE"/>
        </w:tc>
        <w:tc>
          <w:tcPr>
            <w:tcW w:w="1701" w:type="dxa"/>
          </w:tcPr>
          <w:p w:rsidR="00883573" w:rsidRDefault="00883573" w:rsidP="006113FE">
            <w:r>
              <w:t>H</w:t>
            </w:r>
            <w:r w:rsidRPr="00D61EA9">
              <w:t>eader(Cookies)</w:t>
            </w:r>
          </w:p>
        </w:tc>
        <w:tc>
          <w:tcPr>
            <w:tcW w:w="5579" w:type="dxa"/>
          </w:tcPr>
          <w:p w:rsidR="00883573" w:rsidRDefault="00883573" w:rsidP="006113FE"/>
        </w:tc>
      </w:tr>
      <w:tr w:rsidR="00883573" w:rsidTr="00883573">
        <w:tc>
          <w:tcPr>
            <w:tcW w:w="1134" w:type="dxa"/>
            <w:vMerge/>
          </w:tcPr>
          <w:p w:rsidR="00883573" w:rsidRDefault="00883573" w:rsidP="006113FE"/>
        </w:tc>
        <w:tc>
          <w:tcPr>
            <w:tcW w:w="1701" w:type="dxa"/>
          </w:tcPr>
          <w:p w:rsidR="00883573" w:rsidRDefault="00883573" w:rsidP="006113FE">
            <w:r>
              <w:rPr>
                <w:rFonts w:hint="eastAsia"/>
              </w:rPr>
              <w:t>参数</w:t>
            </w:r>
          </w:p>
        </w:tc>
        <w:tc>
          <w:tcPr>
            <w:tcW w:w="5579" w:type="dxa"/>
          </w:tcPr>
          <w:p w:rsidR="00883573" w:rsidRDefault="00883573" w:rsidP="006113FE">
            <w:r>
              <w:rPr>
                <w:rFonts w:hint="eastAsia"/>
              </w:rPr>
              <w:t>id=xxx,&lt;must&gt;&lt;int&gt;//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  <w:p w:rsidR="00883573" w:rsidRDefault="00F11B04" w:rsidP="006113FE">
            <w:r>
              <w:rPr>
                <w:rFonts w:hint="eastAsia"/>
              </w:rPr>
              <w:t>version=xxx, //</w:t>
            </w:r>
            <w:r>
              <w:rPr>
                <w:rFonts w:hint="eastAsia"/>
              </w:rPr>
              <w:t>版本号</w:t>
            </w:r>
          </w:p>
        </w:tc>
      </w:tr>
      <w:tr w:rsidR="00883573" w:rsidTr="00883573">
        <w:tc>
          <w:tcPr>
            <w:tcW w:w="1134" w:type="dxa"/>
            <w:vMerge/>
          </w:tcPr>
          <w:p w:rsidR="00883573" w:rsidRDefault="00883573" w:rsidP="006113FE"/>
        </w:tc>
        <w:tc>
          <w:tcPr>
            <w:tcW w:w="1701" w:type="dxa"/>
          </w:tcPr>
          <w:p w:rsidR="00883573" w:rsidRDefault="00883573" w:rsidP="006113FE">
            <w:r>
              <w:rPr>
                <w:rFonts w:hint="eastAsia"/>
              </w:rPr>
              <w:t>示例</w:t>
            </w:r>
          </w:p>
        </w:tc>
        <w:tc>
          <w:tcPr>
            <w:tcW w:w="5579" w:type="dxa"/>
          </w:tcPr>
          <w:p w:rsidR="00883573" w:rsidRDefault="00883573" w:rsidP="006113FE"/>
        </w:tc>
      </w:tr>
      <w:tr w:rsidR="00883573" w:rsidTr="00883573">
        <w:tc>
          <w:tcPr>
            <w:tcW w:w="1134" w:type="dxa"/>
            <w:vMerge w:val="restart"/>
          </w:tcPr>
          <w:p w:rsidR="00883573" w:rsidRDefault="00883573" w:rsidP="006113FE">
            <w:r>
              <w:rPr>
                <w:rFonts w:hint="eastAsia"/>
              </w:rPr>
              <w:t>Response</w:t>
            </w:r>
          </w:p>
        </w:tc>
        <w:tc>
          <w:tcPr>
            <w:tcW w:w="1701" w:type="dxa"/>
          </w:tcPr>
          <w:p w:rsidR="00883573" w:rsidRDefault="00883573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883573" w:rsidRDefault="00883573" w:rsidP="006113FE">
            <w:r>
              <w:rPr>
                <w:rFonts w:hint="eastAsia"/>
              </w:rPr>
              <w:t xml:space="preserve">Server ----&gt; Terminal </w:t>
            </w:r>
          </w:p>
        </w:tc>
      </w:tr>
      <w:tr w:rsidR="00883573" w:rsidTr="00883573">
        <w:tc>
          <w:tcPr>
            <w:tcW w:w="1134" w:type="dxa"/>
            <w:vMerge/>
          </w:tcPr>
          <w:p w:rsidR="00883573" w:rsidRDefault="00883573" w:rsidP="006113FE"/>
        </w:tc>
        <w:tc>
          <w:tcPr>
            <w:tcW w:w="1701" w:type="dxa"/>
          </w:tcPr>
          <w:p w:rsidR="00883573" w:rsidRDefault="00883573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883573" w:rsidRDefault="00883573" w:rsidP="006113FE">
            <w:r>
              <w:rPr>
                <w:rFonts w:hint="eastAsia"/>
              </w:rPr>
              <w:t xml:space="preserve"> JSON</w:t>
            </w:r>
          </w:p>
        </w:tc>
      </w:tr>
      <w:tr w:rsidR="00883573" w:rsidTr="00883573">
        <w:tc>
          <w:tcPr>
            <w:tcW w:w="1134" w:type="dxa"/>
            <w:vMerge/>
          </w:tcPr>
          <w:p w:rsidR="00883573" w:rsidRDefault="00883573" w:rsidP="006113FE"/>
        </w:tc>
        <w:tc>
          <w:tcPr>
            <w:tcW w:w="1701" w:type="dxa"/>
          </w:tcPr>
          <w:p w:rsidR="00883573" w:rsidRDefault="00883573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"task_item"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20"/>
                <w:szCs w:val="20"/>
              </w:rPr>
              <w:t>[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35231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"ti_id"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2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//</w:t>
            </w:r>
            <w:r w:rsidRPr="0035231B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任务项</w:t>
            </w:r>
            <w:r w:rsidRPr="0035231B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id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"ti_screen_type_affix"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"2,-1,1,1020,765,default0,3,2,992,540,default1"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屏幕类型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后台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)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"ti_duration"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3600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//</w:t>
            </w:r>
            <w:r w:rsidRPr="0035231B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持续时长</w:t>
            </w:r>
            <w:r w:rsidRPr="0035231B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(</w:t>
            </w:r>
            <w:r w:rsidRPr="0035231B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秒</w:t>
            </w:r>
            <w:r w:rsidRPr="0035231B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)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"ti_screen_type"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"2,-1,1,1024,768,default0,3,2,996,542,default1"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//</w:t>
            </w:r>
            <w:r w:rsidRPr="0035231B">
              <w:rPr>
                <w:rFonts w:ascii="Consolas" w:eastAsia="宋体" w:hAnsi="Consolas" w:cs="Consolas" w:hint="eastAsia"/>
                <w:b/>
                <w:bCs/>
                <w:color w:val="000000"/>
                <w:kern w:val="0"/>
                <w:sz w:val="20"/>
                <w:szCs w:val="20"/>
              </w:rPr>
              <w:t>屏幕类型描述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"ti_index"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0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 w:rsidR="00D52EB8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//</w:t>
            </w:r>
            <w:r w:rsidR="00D52EB8" w:rsidRPr="00D52EB8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序号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"ti_task_id"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6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任务</w:t>
            </w:r>
            <w:r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id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"ti_name"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默认名称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任务项名字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35231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35231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20"/>
                <w:szCs w:val="20"/>
              </w:rPr>
              <w:t>]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"task_file"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20"/>
                <w:szCs w:val="20"/>
              </w:rPr>
              <w:t>[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35231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"tf_task_item_id"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2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 w:rsidR="002549A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//</w:t>
            </w:r>
            <w:r w:rsidR="002549A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任务项</w:t>
            </w:r>
            <w:r w:rsidR="002549A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id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"tf_duration"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3600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 w:rsidR="002549A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//</w:t>
            </w:r>
            <w:r w:rsidR="002549A7" w:rsidRPr="002549A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持续时长</w:t>
            </w:r>
            <w:r w:rsidR="002549A7" w:rsidRPr="002549A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(</w:t>
            </w:r>
            <w:r w:rsidR="002549A7" w:rsidRPr="002549A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秒</w:t>
            </w:r>
            <w:r w:rsidR="002549A7" w:rsidRPr="002549A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)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"tf_http_url"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""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  <w:r w:rsidR="002549A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//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外部链接文件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URL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地址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"tf_type"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-1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 w:rsidR="002549A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//</w:t>
            </w:r>
            <w:r w:rsidR="002549A7" w:rsidRPr="002549A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文件类型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lastRenderedPageBreak/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"tf_media_no"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"05ef7056cb241f7e0000000000064c5e"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  <w:r w:rsidR="002549A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//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媒体文件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GUID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"tf_style_web"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"000000||12|Arial|normal|left|0|left|middle|20|0"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  <w:r w:rsidR="002549A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//</w:t>
            </w:r>
            <w:r w:rsid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后台使用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"tf_id"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3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 w:rsidR="002549A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//</w:t>
            </w:r>
            <w:r w:rsidR="002549A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任务文件</w:t>
            </w:r>
            <w:r w:rsidR="002549A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id</w:t>
            </w:r>
            <w:r w:rsidR="002549A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（自增）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"tf_index"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1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 w:rsidR="002549A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//</w:t>
            </w:r>
            <w:r w:rsidR="002549A7" w:rsidRPr="002549A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所以指定屏幕区内的序号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"tf_bgsound"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""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  <w:r w:rsidR="002549A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//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背景音乐媒体文件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GUID|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背景图片文件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GUID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，中间用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|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分隔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"tf_affix_url"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""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  <w:r w:rsidR="00FC7400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//</w:t>
            </w:r>
            <w:r w:rsidR="00FC7400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数据库相关参数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"tf_position"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0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 w:rsidR="002549A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//</w:t>
            </w:r>
            <w:r w:rsidR="002549A7" w:rsidRPr="002549A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所在屏幕区索引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"tf_affdate_weather"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""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  <w:r w:rsidR="00FC7400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//</w:t>
            </w:r>
            <w:r w:rsidR="00FC7400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天气预报参数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"tf_style"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"000000||12|Arial|normal|left|0|left|middle|20|0"</w:t>
            </w:r>
            <w:r w:rsidR="002549A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//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前景色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|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背景色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|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字体大小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|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字体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|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字型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|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滚动类型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|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速度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|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水平对齐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|</w:t>
            </w:r>
            <w:r w:rsidR="002549A7" w:rsidRPr="002549A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竖直对齐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35231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35231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20"/>
                <w:szCs w:val="20"/>
              </w:rPr>
              <w:t>]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</w:p>
          <w:p w:rsid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"task"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"t_status"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1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//</w:t>
            </w:r>
            <w:r w:rsidRP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任务的状态</w:t>
            </w:r>
            <w:r w:rsidR="00F73530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 xml:space="preserve"> 1=</w:t>
            </w:r>
            <w:r w:rsidR="00F73530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未完成</w:t>
            </w:r>
            <w:r w:rsidR="00F73530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 xml:space="preserve"> 2=</w:t>
            </w:r>
            <w:r w:rsidR="00F73530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正常</w:t>
            </w:r>
            <w:r w:rsidR="00F73530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3=</w:t>
            </w:r>
            <w:r w:rsidR="00F73530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在播放列表中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"t_id"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5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任务编号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"mr_id"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3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"t_weeks"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""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按周循环，如：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1,3,5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标识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周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1,3,5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"t_add_time"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"2015-11-08 00:00:00"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"o_mark"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""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"t_loop"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0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//</w:t>
            </w:r>
            <w:r w:rsidRP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循环次数</w:t>
            </w:r>
            <w:r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 xml:space="preserve"> ,</w:t>
            </w:r>
            <w:r w:rsidRP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用作定时任务标识：</w:t>
            </w:r>
            <w:r w:rsidRP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0</w:t>
            </w:r>
            <w:r w:rsidRP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非定时任务，</w:t>
            </w:r>
            <w:r w:rsidRP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1</w:t>
            </w:r>
            <w:r w:rsidRP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定时任务</w:t>
            </w:r>
            <w:r w:rsidRP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 xml:space="preserve">, 2 </w:t>
            </w:r>
            <w:r w:rsidRPr="007F7977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编辑后或收到后立马播放。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"t_no"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"f1e28b2414bd16513eff2eaf670a2916"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"o_status"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1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"t_end_time"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"2015-11-08 22:50:00"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//</w:t>
            </w:r>
            <w:r w:rsidRPr="007F7977">
              <w:rPr>
                <w:rFonts w:ascii="Consolas" w:eastAsia="宋体" w:hAnsi="Consolas" w:cs="Consolas" w:hint="eastAsia"/>
                <w:b/>
                <w:bCs/>
                <w:color w:val="000000"/>
                <w:kern w:val="0"/>
                <w:sz w:val="20"/>
                <w:szCs w:val="20"/>
              </w:rPr>
              <w:t>结束时间</w:t>
            </w:r>
            <w:r w:rsidRPr="007F797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"o_userid"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1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"t_userid"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1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"t_name"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"20151108215026"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//</w:t>
            </w:r>
            <w:r w:rsidRPr="007F797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任务名称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"t_type"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2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//</w:t>
            </w:r>
            <w:r w:rsidRPr="007F7977">
              <w:rPr>
                <w:rFonts w:ascii="Consolas" w:eastAsia="宋体" w:hAnsi="Consolas" w:cs="Consolas" w:hint="eastAsia"/>
                <w:b/>
                <w:bCs/>
                <w:color w:val="000000"/>
                <w:kern w:val="0"/>
                <w:sz w:val="20"/>
                <w:szCs w:val="20"/>
              </w:rPr>
              <w:t>任务优先级别</w:t>
            </w:r>
            <w:r w:rsidRPr="007F7977">
              <w:rPr>
                <w:rFonts w:ascii="Consolas" w:eastAsia="宋体" w:hAnsi="Consolas" w:cs="Consolas" w:hint="eastAsia"/>
                <w:b/>
                <w:bCs/>
                <w:color w:val="000000"/>
                <w:kern w:val="0"/>
                <w:sz w:val="20"/>
                <w:szCs w:val="20"/>
              </w:rPr>
              <w:t>(High 1</w:t>
            </w:r>
            <w:r w:rsidRPr="007F7977">
              <w:rPr>
                <w:rFonts w:ascii="Consolas" w:eastAsia="宋体" w:hAnsi="Consolas" w:cs="Consolas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Pr="007F7977">
              <w:rPr>
                <w:rFonts w:ascii="Consolas" w:eastAsia="宋体" w:hAnsi="Consolas" w:cs="Consolas" w:hint="eastAsia"/>
                <w:b/>
                <w:bCs/>
                <w:color w:val="000000"/>
                <w:kern w:val="0"/>
                <w:sz w:val="20"/>
                <w:szCs w:val="20"/>
              </w:rPr>
              <w:t>Media 2</w:t>
            </w:r>
            <w:r w:rsidRPr="007F7977">
              <w:rPr>
                <w:rFonts w:ascii="Consolas" w:eastAsia="宋体" w:hAnsi="Consolas" w:cs="Consolas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Pr="007F7977">
              <w:rPr>
                <w:rFonts w:ascii="Consolas" w:eastAsia="宋体" w:hAnsi="Consolas" w:cs="Consolas" w:hint="eastAsia"/>
                <w:b/>
                <w:bCs/>
                <w:color w:val="000000"/>
                <w:kern w:val="0"/>
                <w:sz w:val="20"/>
                <w:szCs w:val="20"/>
              </w:rPr>
              <w:t>Low 3)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</w:p>
          <w:p w:rsidR="0035231B" w:rsidRPr="007F7977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"t_resolution"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67109632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</w:p>
          <w:p w:rsidR="0035231B" w:rsidRDefault="0035231B" w:rsidP="007B1CC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05"/>
              <w:jc w:val="left"/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"t_begin_time"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"2015-11-08 21:50:00"</w:t>
            </w:r>
            <w:r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//</w:t>
            </w:r>
            <w:r w:rsidRPr="007F7977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开始时间</w:t>
            </w:r>
          </w:p>
          <w:p w:rsidR="007B1CCD" w:rsidRPr="007F7977" w:rsidRDefault="007B1CCD" w:rsidP="007B1CC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  <w:p w:rsidR="007B1CCD" w:rsidRPr="007F7977" w:rsidRDefault="007B1CCD" w:rsidP="007B1CC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"t_</w:t>
            </w: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20"/>
                <w:szCs w:val="20"/>
              </w:rPr>
              <w:t>medias_size</w:t>
            </w:r>
            <w:r w:rsidRPr="007F7977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 xml:space="preserve"> "</w:t>
            </w:r>
            <w:r w:rsidRPr="007F797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67109632</w:t>
            </w:r>
            <w:r w:rsidRPr="007F7977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7F7977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</w:p>
          <w:p w:rsidR="007B1CCD" w:rsidRPr="0035231B" w:rsidRDefault="007B1CCD" w:rsidP="007B1CC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405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35231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  <w:r w:rsidRPr="00352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</w:p>
          <w:p w:rsidR="0035231B" w:rsidRPr="0035231B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"code"</w:t>
            </w:r>
            <w:r w:rsidRPr="0035231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35231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200</w:t>
            </w:r>
          </w:p>
          <w:p w:rsidR="00883573" w:rsidRDefault="0035231B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lastRenderedPageBreak/>
              <w:t>}</w:t>
            </w:r>
          </w:p>
          <w:p w:rsidR="00C61BBF" w:rsidRDefault="00C61BBF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</w:p>
          <w:p w:rsidR="00C61BBF" w:rsidRDefault="00C61BBF" w:rsidP="0035231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说明：</w:t>
            </w:r>
          </w:p>
          <w:p w:rsidR="00C61BBF" w:rsidRDefault="00C61BBF" w:rsidP="00C61BBF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>-8=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-9=</w:t>
            </w:r>
            <w:r>
              <w:rPr>
                <w:rFonts w:hint="eastAsia"/>
              </w:rPr>
              <w:t>天气预报</w:t>
            </w:r>
            <w:r>
              <w:rPr>
                <w:rFonts w:hint="eastAsia"/>
              </w:rPr>
              <w:t xml:space="preserve"> -10=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 xml:space="preserve"> -5=</w:t>
            </w:r>
            <w:r>
              <w:rPr>
                <w:rFonts w:hint="eastAsia"/>
              </w:rPr>
              <w:t>链接页面</w:t>
            </w:r>
            <w:r>
              <w:rPr>
                <w:rFonts w:hint="eastAsia"/>
              </w:rPr>
              <w:t xml:space="preserve"> -11=</w:t>
            </w:r>
            <w:r>
              <w:rPr>
                <w:rFonts w:hint="eastAsia"/>
              </w:rPr>
              <w:t>汇率</w:t>
            </w:r>
            <w:r>
              <w:rPr>
                <w:rFonts w:hint="eastAsia"/>
              </w:rPr>
              <w:t xml:space="preserve"> -12=</w:t>
            </w:r>
            <w:r>
              <w:rPr>
                <w:rFonts w:hint="eastAsia"/>
              </w:rPr>
              <w:t>字幕</w:t>
            </w:r>
            <w:r>
              <w:rPr>
                <w:rFonts w:hint="eastAsia"/>
              </w:rPr>
              <w:t xml:space="preserve"> -3||-4=</w:t>
            </w:r>
            <w:r>
              <w:rPr>
                <w:rFonts w:hint="eastAsia"/>
              </w:rPr>
              <w:t>直播</w:t>
            </w:r>
            <w:r>
              <w:rPr>
                <w:rFonts w:hint="eastAsia"/>
              </w:rPr>
              <w:t xml:space="preserve"> </w:t>
            </w:r>
          </w:p>
          <w:p w:rsidR="00C61BBF" w:rsidRDefault="00C61BBF" w:rsidP="00C61BBF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 xml:space="preserve"> 3=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 xml:space="preserve"> 4=</w:t>
            </w:r>
            <w:r>
              <w:rPr>
                <w:rFonts w:hint="eastAsia"/>
              </w:rPr>
              <w:t>音频</w:t>
            </w:r>
            <w:r>
              <w:rPr>
                <w:rFonts w:hint="eastAsia"/>
              </w:rPr>
              <w:t xml:space="preserve"> 5=</w:t>
            </w:r>
            <w:r>
              <w:rPr>
                <w:rFonts w:hint="eastAsia"/>
              </w:rPr>
              <w:t>视频</w:t>
            </w:r>
            <w:r w:rsidR="001B624D">
              <w:rPr>
                <w:rFonts w:hint="eastAsia"/>
              </w:rPr>
              <w:t xml:space="preserve"> 6=pdf</w:t>
            </w:r>
            <w:r w:rsidR="001B624D">
              <w:t xml:space="preserve"> 7=</w:t>
            </w:r>
            <w:r w:rsidR="001B624D">
              <w:rPr>
                <w:rFonts w:hint="eastAsia"/>
              </w:rPr>
              <w:t>直播</w:t>
            </w:r>
          </w:p>
          <w:p w:rsidR="001B624D" w:rsidRDefault="001B624D" w:rsidP="00C61BBF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</w:p>
          <w:p w:rsidR="001B624D" w:rsidRDefault="001B624D" w:rsidP="00C61BBF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</w:pP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tf_affdate_weather</w:t>
            </w: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20"/>
                <w:szCs w:val="20"/>
              </w:rPr>
              <w:t>使用说明</w:t>
            </w:r>
          </w:p>
          <w:p w:rsidR="001B624D" w:rsidRDefault="001B624D" w:rsidP="00C61BBF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20"/>
                <w:szCs w:val="20"/>
              </w:rPr>
              <w:t>根据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tf_type</w:t>
            </w: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20"/>
                <w:szCs w:val="20"/>
              </w:rPr>
              <w:t>值，判断使用。</w:t>
            </w:r>
          </w:p>
          <w:p w:rsidR="001B624D" w:rsidRPr="00C61BBF" w:rsidRDefault="001B624D" w:rsidP="00C61BBF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E</w:t>
            </w: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20"/>
                <w:szCs w:val="20"/>
              </w:rPr>
              <w:t>g</w:t>
            </w:r>
            <w:r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 xml:space="preserve">:tf_type=6 </w:t>
            </w:r>
            <w:r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，</w:t>
            </w:r>
            <w:r w:rsidRPr="0035231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tf_affdate_weather</w:t>
            </w:r>
            <w:r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 xml:space="preserve">=10 </w:t>
            </w: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20"/>
                <w:szCs w:val="20"/>
              </w:rPr>
              <w:t>代表</w:t>
            </w: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20"/>
                <w:szCs w:val="20"/>
              </w:rPr>
              <w:t>pdf10</w:t>
            </w: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20"/>
                <w:szCs w:val="20"/>
              </w:rPr>
              <w:t>秒翻页</w:t>
            </w:r>
          </w:p>
        </w:tc>
      </w:tr>
    </w:tbl>
    <w:p w:rsidR="00663E46" w:rsidRDefault="00663E46" w:rsidP="00663E46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任务资源下载接口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579"/>
      </w:tblGrid>
      <w:tr w:rsidR="00663E46" w:rsidRPr="00522614" w:rsidTr="006113FE">
        <w:tc>
          <w:tcPr>
            <w:tcW w:w="1134" w:type="dxa"/>
          </w:tcPr>
          <w:p w:rsidR="00663E46" w:rsidRPr="00522614" w:rsidRDefault="00663E46" w:rsidP="006113FE">
            <w:pPr>
              <w:rPr>
                <w:b/>
              </w:rPr>
            </w:pPr>
            <w:r w:rsidRPr="00522614">
              <w:rPr>
                <w:rFonts w:hint="eastAsia"/>
                <w:b/>
              </w:rPr>
              <w:t>功能</w:t>
            </w:r>
          </w:p>
        </w:tc>
        <w:tc>
          <w:tcPr>
            <w:tcW w:w="7280" w:type="dxa"/>
            <w:gridSpan w:val="2"/>
          </w:tcPr>
          <w:p w:rsidR="00663E46" w:rsidRPr="00522614" w:rsidRDefault="00663E46" w:rsidP="006113FE">
            <w:pPr>
              <w:rPr>
                <w:b/>
              </w:rPr>
            </w:pPr>
            <w:r>
              <w:rPr>
                <w:rFonts w:hint="eastAsia"/>
                <w:b/>
              </w:rPr>
              <w:t>资源下载接口</w:t>
            </w:r>
          </w:p>
        </w:tc>
      </w:tr>
      <w:tr w:rsidR="00663E46" w:rsidTr="006113FE">
        <w:tc>
          <w:tcPr>
            <w:tcW w:w="1134" w:type="dxa"/>
            <w:vMerge w:val="restart"/>
          </w:tcPr>
          <w:p w:rsidR="00663E46" w:rsidRDefault="00663E46" w:rsidP="006113FE"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663E46" w:rsidRDefault="00663E46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663E46" w:rsidRDefault="00663E46" w:rsidP="006113FE">
            <w:r>
              <w:rPr>
                <w:rFonts w:hint="eastAsia"/>
              </w:rPr>
              <w:t>Terminal ----&gt; Server</w:t>
            </w:r>
          </w:p>
        </w:tc>
      </w:tr>
      <w:tr w:rsidR="00663E46" w:rsidTr="006113FE">
        <w:tc>
          <w:tcPr>
            <w:tcW w:w="1134" w:type="dxa"/>
            <w:vMerge/>
          </w:tcPr>
          <w:p w:rsidR="00663E46" w:rsidRDefault="00663E46" w:rsidP="006113FE"/>
        </w:tc>
        <w:tc>
          <w:tcPr>
            <w:tcW w:w="1701" w:type="dxa"/>
          </w:tcPr>
          <w:p w:rsidR="00663E46" w:rsidRDefault="00663E46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663E46" w:rsidRDefault="00663E46" w:rsidP="006113FE">
            <w:r>
              <w:rPr>
                <w:rFonts w:hint="eastAsia"/>
              </w:rPr>
              <w:t>GET</w:t>
            </w:r>
          </w:p>
        </w:tc>
      </w:tr>
      <w:tr w:rsidR="00663E46" w:rsidRPr="00177ACA" w:rsidTr="006113FE">
        <w:tc>
          <w:tcPr>
            <w:tcW w:w="1134" w:type="dxa"/>
            <w:vMerge/>
          </w:tcPr>
          <w:p w:rsidR="00663E46" w:rsidRDefault="00663E46" w:rsidP="006113FE"/>
        </w:tc>
        <w:tc>
          <w:tcPr>
            <w:tcW w:w="1701" w:type="dxa"/>
          </w:tcPr>
          <w:p w:rsidR="00663E46" w:rsidRDefault="00663E46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663E46" w:rsidRPr="00177ACA" w:rsidRDefault="00663E46" w:rsidP="00663E46">
            <w:pPr>
              <w:rPr>
                <w:b/>
                <w:szCs w:val="21"/>
              </w:rPr>
            </w:pPr>
            <w:r w:rsidRPr="00177ACA">
              <w:rPr>
                <w:rFonts w:hint="eastAsia"/>
                <w:b/>
                <w:szCs w:val="21"/>
              </w:rPr>
              <w:t>/api/</w:t>
            </w:r>
            <w:r>
              <w:rPr>
                <w:rFonts w:hint="eastAsia"/>
                <w:b/>
                <w:szCs w:val="21"/>
              </w:rPr>
              <w:t>task/medias/</w:t>
            </w:r>
            <w:r w:rsidR="00856755">
              <w:rPr>
                <w:b/>
                <w:szCs w:val="21"/>
              </w:rPr>
              <w:t>{</w:t>
            </w:r>
            <w:r w:rsidR="00856755">
              <w:rPr>
                <w:rFonts w:hint="eastAsia"/>
              </w:rPr>
              <w:t xml:space="preserve"> deviceid</w:t>
            </w:r>
            <w:r w:rsidR="00856755">
              <w:rPr>
                <w:b/>
                <w:szCs w:val="21"/>
              </w:rPr>
              <w:t xml:space="preserve"> }</w:t>
            </w:r>
          </w:p>
        </w:tc>
      </w:tr>
      <w:tr w:rsidR="00663E46" w:rsidTr="006113FE">
        <w:tc>
          <w:tcPr>
            <w:tcW w:w="1134" w:type="dxa"/>
            <w:vMerge/>
          </w:tcPr>
          <w:p w:rsidR="00663E46" w:rsidRDefault="00663E46" w:rsidP="006113FE"/>
        </w:tc>
        <w:tc>
          <w:tcPr>
            <w:tcW w:w="1701" w:type="dxa"/>
          </w:tcPr>
          <w:p w:rsidR="00663E46" w:rsidRDefault="00663E46" w:rsidP="006113FE">
            <w:r>
              <w:t>H</w:t>
            </w:r>
            <w:r w:rsidRPr="00D61EA9">
              <w:t>eader(Cookies)</w:t>
            </w:r>
          </w:p>
        </w:tc>
        <w:tc>
          <w:tcPr>
            <w:tcW w:w="5579" w:type="dxa"/>
          </w:tcPr>
          <w:p w:rsidR="00663E46" w:rsidRDefault="00663E46" w:rsidP="006113FE"/>
        </w:tc>
      </w:tr>
      <w:tr w:rsidR="00663E46" w:rsidTr="006113FE">
        <w:tc>
          <w:tcPr>
            <w:tcW w:w="1134" w:type="dxa"/>
            <w:vMerge/>
          </w:tcPr>
          <w:p w:rsidR="00663E46" w:rsidRDefault="00663E46" w:rsidP="006113FE"/>
        </w:tc>
        <w:tc>
          <w:tcPr>
            <w:tcW w:w="1701" w:type="dxa"/>
          </w:tcPr>
          <w:p w:rsidR="00663E46" w:rsidRDefault="00663E46" w:rsidP="006113FE">
            <w:r>
              <w:rPr>
                <w:rFonts w:hint="eastAsia"/>
              </w:rPr>
              <w:t>参数</w:t>
            </w:r>
          </w:p>
        </w:tc>
        <w:tc>
          <w:tcPr>
            <w:tcW w:w="5579" w:type="dxa"/>
          </w:tcPr>
          <w:p w:rsidR="00663E46" w:rsidRDefault="00856755" w:rsidP="00663E46">
            <w:r>
              <w:rPr>
                <w:rFonts w:hint="eastAsia"/>
              </w:rPr>
              <w:t>no</w:t>
            </w:r>
            <w:r w:rsidR="00663E46">
              <w:t>=</w:t>
            </w:r>
            <w:r w:rsidR="00663E46">
              <w:rPr>
                <w:rFonts w:hint="eastAsia"/>
              </w:rPr>
              <w:t>xxx, &lt;must&gt;&lt;string &gt;//</w:t>
            </w:r>
            <w:r w:rsidR="00663E46">
              <w:rPr>
                <w:rFonts w:hint="eastAsia"/>
              </w:rPr>
              <w:t>客户端</w:t>
            </w:r>
            <w:r w:rsidR="00663E46">
              <w:rPr>
                <w:rFonts w:hint="eastAsia"/>
              </w:rPr>
              <w:t>deviceid</w:t>
            </w:r>
          </w:p>
          <w:p w:rsidR="00663E46" w:rsidRDefault="00F11B04" w:rsidP="00663E46">
            <w:pPr>
              <w:rPr>
                <w:rFonts w:hint="eastAsia"/>
              </w:rPr>
            </w:pPr>
            <w:r>
              <w:rPr>
                <w:rFonts w:hint="eastAsia"/>
              </w:rPr>
              <w:t>version=xxx, //</w:t>
            </w:r>
            <w:r>
              <w:rPr>
                <w:rFonts w:hint="eastAsia"/>
              </w:rPr>
              <w:t>版本号</w:t>
            </w:r>
          </w:p>
        </w:tc>
      </w:tr>
      <w:tr w:rsidR="00663E46" w:rsidTr="006113FE">
        <w:tc>
          <w:tcPr>
            <w:tcW w:w="1134" w:type="dxa"/>
            <w:vMerge/>
          </w:tcPr>
          <w:p w:rsidR="00663E46" w:rsidRDefault="00663E46" w:rsidP="006113FE"/>
        </w:tc>
        <w:tc>
          <w:tcPr>
            <w:tcW w:w="1701" w:type="dxa"/>
          </w:tcPr>
          <w:p w:rsidR="00663E46" w:rsidRDefault="00663E46" w:rsidP="006113FE">
            <w:r>
              <w:rPr>
                <w:rFonts w:hint="eastAsia"/>
              </w:rPr>
              <w:t>示例</w:t>
            </w:r>
          </w:p>
        </w:tc>
        <w:tc>
          <w:tcPr>
            <w:tcW w:w="5579" w:type="dxa"/>
          </w:tcPr>
          <w:p w:rsidR="00663E46" w:rsidRDefault="00663E46" w:rsidP="006113FE"/>
        </w:tc>
      </w:tr>
      <w:tr w:rsidR="00663E46" w:rsidTr="006113FE">
        <w:tc>
          <w:tcPr>
            <w:tcW w:w="1134" w:type="dxa"/>
            <w:vMerge w:val="restart"/>
          </w:tcPr>
          <w:p w:rsidR="00663E46" w:rsidRDefault="00663E46" w:rsidP="006113FE">
            <w:r>
              <w:rPr>
                <w:rFonts w:hint="eastAsia"/>
              </w:rPr>
              <w:t>Response</w:t>
            </w:r>
          </w:p>
        </w:tc>
        <w:tc>
          <w:tcPr>
            <w:tcW w:w="1701" w:type="dxa"/>
          </w:tcPr>
          <w:p w:rsidR="00663E46" w:rsidRDefault="00663E46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663E46" w:rsidRDefault="00663E46" w:rsidP="006113FE">
            <w:r>
              <w:rPr>
                <w:rFonts w:hint="eastAsia"/>
              </w:rPr>
              <w:t xml:space="preserve">Server ----&gt; Terminal </w:t>
            </w:r>
          </w:p>
        </w:tc>
      </w:tr>
      <w:tr w:rsidR="00663E46" w:rsidTr="006113FE">
        <w:tc>
          <w:tcPr>
            <w:tcW w:w="1134" w:type="dxa"/>
            <w:vMerge/>
          </w:tcPr>
          <w:p w:rsidR="00663E46" w:rsidRDefault="00663E46" w:rsidP="006113FE"/>
        </w:tc>
        <w:tc>
          <w:tcPr>
            <w:tcW w:w="1701" w:type="dxa"/>
          </w:tcPr>
          <w:p w:rsidR="00663E46" w:rsidRDefault="00663E46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663E46" w:rsidRDefault="00663E46" w:rsidP="006113FE">
            <w:r>
              <w:rPr>
                <w:rFonts w:hint="eastAsia"/>
              </w:rPr>
              <w:t>JSON</w:t>
            </w:r>
          </w:p>
        </w:tc>
      </w:tr>
      <w:tr w:rsidR="00663E46" w:rsidTr="006113FE">
        <w:tc>
          <w:tcPr>
            <w:tcW w:w="1134" w:type="dxa"/>
            <w:vMerge/>
          </w:tcPr>
          <w:p w:rsidR="00663E46" w:rsidRDefault="00663E46" w:rsidP="006113FE"/>
        </w:tc>
        <w:tc>
          <w:tcPr>
            <w:tcW w:w="1701" w:type="dxa"/>
          </w:tcPr>
          <w:p w:rsidR="00663E46" w:rsidRDefault="00663E46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201DE5" w:rsidRPr="00201DE5" w:rsidRDefault="00201DE5" w:rsidP="00201DE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:rsidR="00201DE5" w:rsidRPr="00201DE5" w:rsidRDefault="00201DE5" w:rsidP="00201DE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"message"</w:t>
            </w: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""</w:t>
            </w:r>
            <w:r w:rsidRPr="00201DE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</w:p>
          <w:p w:rsidR="00201DE5" w:rsidRDefault="00201DE5" w:rsidP="00201DE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"data"</w:t>
            </w: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201DE5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:rsidR="0059781D" w:rsidRPr="00201DE5" w:rsidRDefault="0059781D" w:rsidP="00201DE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"m_</w:t>
            </w: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20"/>
                <w:szCs w:val="20"/>
              </w:rPr>
              <w:t>name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:</w:t>
            </w:r>
            <w:r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阿拉伯之夜</w:t>
            </w:r>
            <w:r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2.mp3"</w:t>
            </w:r>
            <w:r w:rsidRPr="00201DE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</w:p>
          <w:p w:rsidR="00201DE5" w:rsidRPr="00201DE5" w:rsidRDefault="00201DE5" w:rsidP="00201DE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"m_file"</w:t>
            </w: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 w:rsidR="00850A6E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/public/upload/</w:t>
            </w:r>
            <w:r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阿拉伯之夜</w:t>
            </w:r>
            <w:r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2.mp3"</w:t>
            </w:r>
            <w:r w:rsidRPr="00201DE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</w:p>
          <w:p w:rsidR="00201DE5" w:rsidRPr="00201DE5" w:rsidRDefault="00201DE5" w:rsidP="00201DE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"m_size_high"</w:t>
            </w: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201DE5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3716331</w:t>
            </w:r>
            <w:r w:rsidRPr="00201DE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01DE5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 w:rsidR="00A90A12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//</w:t>
            </w:r>
            <w:r w:rsidR="00A90A12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文件大小</w:t>
            </w:r>
            <w:r w:rsidR="00A90A12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 xml:space="preserve"> </w:t>
            </w:r>
            <w:r w:rsidR="00A90A12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字节</w:t>
            </w:r>
          </w:p>
          <w:p w:rsidR="00201DE5" w:rsidRPr="00201DE5" w:rsidRDefault="00201DE5" w:rsidP="00201DE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"m_type"</w:t>
            </w: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201DE5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4</w:t>
            </w:r>
            <w:r w:rsidR="00A90A12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 xml:space="preserve"> //</w:t>
            </w:r>
            <w:r w:rsidR="00A90A12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文件类型</w:t>
            </w:r>
          </w:p>
          <w:p w:rsidR="00201DE5" w:rsidRPr="00201DE5" w:rsidRDefault="00201DE5" w:rsidP="00201DE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201DE5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  <w:r w:rsidRPr="00201DE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</w:p>
          <w:p w:rsidR="00201DE5" w:rsidRPr="00201DE5" w:rsidRDefault="00201DE5" w:rsidP="00201DE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"code"</w:t>
            </w: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201DE5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200</w:t>
            </w:r>
          </w:p>
          <w:p w:rsidR="00663E46" w:rsidRPr="00201DE5" w:rsidRDefault="00201DE5" w:rsidP="00201DE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</w:p>
        </w:tc>
      </w:tr>
    </w:tbl>
    <w:p w:rsidR="00663E46" w:rsidRDefault="00AB007F" w:rsidP="00E40EDF">
      <w:pPr>
        <w:pStyle w:val="1"/>
      </w:pPr>
      <w:r>
        <w:t>6.</w:t>
      </w:r>
      <w:r>
        <w:rPr>
          <w:rFonts w:hint="eastAsia"/>
        </w:rPr>
        <w:t>任务接收进度上报接口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579"/>
      </w:tblGrid>
      <w:tr w:rsidR="00AB007F" w:rsidRPr="00522614" w:rsidTr="006113FE">
        <w:tc>
          <w:tcPr>
            <w:tcW w:w="1134" w:type="dxa"/>
          </w:tcPr>
          <w:p w:rsidR="00AB007F" w:rsidRPr="00522614" w:rsidRDefault="00AB007F" w:rsidP="006113FE">
            <w:pPr>
              <w:rPr>
                <w:b/>
              </w:rPr>
            </w:pPr>
            <w:r w:rsidRPr="00522614">
              <w:rPr>
                <w:rFonts w:hint="eastAsia"/>
                <w:b/>
              </w:rPr>
              <w:t>功能</w:t>
            </w:r>
          </w:p>
        </w:tc>
        <w:tc>
          <w:tcPr>
            <w:tcW w:w="7280" w:type="dxa"/>
            <w:gridSpan w:val="2"/>
          </w:tcPr>
          <w:p w:rsidR="00AB007F" w:rsidRPr="00522614" w:rsidRDefault="00AB007F" w:rsidP="006113FE">
            <w:pPr>
              <w:rPr>
                <w:b/>
              </w:rPr>
            </w:pPr>
            <w:r>
              <w:rPr>
                <w:rFonts w:hint="eastAsia"/>
                <w:b/>
              </w:rPr>
              <w:t>任务接收进度上报接口</w:t>
            </w:r>
          </w:p>
        </w:tc>
      </w:tr>
      <w:tr w:rsidR="00AB007F" w:rsidTr="006113FE">
        <w:tc>
          <w:tcPr>
            <w:tcW w:w="1134" w:type="dxa"/>
            <w:vMerge w:val="restart"/>
          </w:tcPr>
          <w:p w:rsidR="00AB007F" w:rsidRDefault="00AB007F" w:rsidP="006113FE"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AB007F" w:rsidRDefault="00AB007F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AB007F" w:rsidRDefault="00AB007F" w:rsidP="006113FE">
            <w:r>
              <w:rPr>
                <w:rFonts w:hint="eastAsia"/>
              </w:rPr>
              <w:t>Terminal ----&gt; Server</w:t>
            </w:r>
          </w:p>
        </w:tc>
      </w:tr>
      <w:tr w:rsidR="00AB007F" w:rsidTr="006113FE">
        <w:tc>
          <w:tcPr>
            <w:tcW w:w="1134" w:type="dxa"/>
            <w:vMerge/>
          </w:tcPr>
          <w:p w:rsidR="00AB007F" w:rsidRDefault="00AB007F" w:rsidP="006113FE"/>
        </w:tc>
        <w:tc>
          <w:tcPr>
            <w:tcW w:w="1701" w:type="dxa"/>
          </w:tcPr>
          <w:p w:rsidR="00AB007F" w:rsidRDefault="00AB007F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AB007F" w:rsidRDefault="00A119CC" w:rsidP="006113FE">
            <w:r>
              <w:rPr>
                <w:rFonts w:hint="eastAsia"/>
              </w:rPr>
              <w:t>GET</w:t>
            </w:r>
          </w:p>
        </w:tc>
      </w:tr>
      <w:tr w:rsidR="00AB007F" w:rsidRPr="00177ACA" w:rsidTr="006113FE">
        <w:tc>
          <w:tcPr>
            <w:tcW w:w="1134" w:type="dxa"/>
            <w:vMerge/>
          </w:tcPr>
          <w:p w:rsidR="00AB007F" w:rsidRDefault="00AB007F" w:rsidP="006113FE"/>
        </w:tc>
        <w:tc>
          <w:tcPr>
            <w:tcW w:w="1701" w:type="dxa"/>
          </w:tcPr>
          <w:p w:rsidR="00AB007F" w:rsidRDefault="00AB007F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AB007F" w:rsidRPr="00177ACA" w:rsidRDefault="00AB007F" w:rsidP="00AB007F">
            <w:pPr>
              <w:rPr>
                <w:b/>
                <w:szCs w:val="21"/>
              </w:rPr>
            </w:pPr>
            <w:r w:rsidRPr="00177ACA">
              <w:rPr>
                <w:rFonts w:hint="eastAsia"/>
                <w:b/>
                <w:szCs w:val="21"/>
              </w:rPr>
              <w:t>/api/</w:t>
            </w:r>
            <w:r>
              <w:rPr>
                <w:rFonts w:hint="eastAsia"/>
                <w:b/>
                <w:szCs w:val="21"/>
              </w:rPr>
              <w:t>task/progress/</w:t>
            </w:r>
          </w:p>
        </w:tc>
      </w:tr>
      <w:tr w:rsidR="00AB007F" w:rsidTr="006113FE">
        <w:tc>
          <w:tcPr>
            <w:tcW w:w="1134" w:type="dxa"/>
            <w:vMerge/>
          </w:tcPr>
          <w:p w:rsidR="00AB007F" w:rsidRDefault="00AB007F" w:rsidP="006113FE"/>
        </w:tc>
        <w:tc>
          <w:tcPr>
            <w:tcW w:w="1701" w:type="dxa"/>
          </w:tcPr>
          <w:p w:rsidR="00AB007F" w:rsidRDefault="00AB007F" w:rsidP="006113FE">
            <w:r>
              <w:t>H</w:t>
            </w:r>
            <w:r w:rsidRPr="00D61EA9">
              <w:t>eader(Cookies)</w:t>
            </w:r>
          </w:p>
        </w:tc>
        <w:tc>
          <w:tcPr>
            <w:tcW w:w="5579" w:type="dxa"/>
          </w:tcPr>
          <w:p w:rsidR="00AB007F" w:rsidRDefault="00AB007F" w:rsidP="006113FE"/>
        </w:tc>
      </w:tr>
      <w:tr w:rsidR="00AB007F" w:rsidTr="006113FE">
        <w:tc>
          <w:tcPr>
            <w:tcW w:w="1134" w:type="dxa"/>
            <w:vMerge/>
          </w:tcPr>
          <w:p w:rsidR="00AB007F" w:rsidRDefault="00AB007F" w:rsidP="006113FE"/>
        </w:tc>
        <w:tc>
          <w:tcPr>
            <w:tcW w:w="1701" w:type="dxa"/>
          </w:tcPr>
          <w:p w:rsidR="00AB007F" w:rsidRDefault="00AB007F" w:rsidP="006113FE">
            <w:r>
              <w:rPr>
                <w:rFonts w:hint="eastAsia"/>
              </w:rPr>
              <w:t>参数</w:t>
            </w:r>
          </w:p>
        </w:tc>
        <w:tc>
          <w:tcPr>
            <w:tcW w:w="5579" w:type="dxa"/>
          </w:tcPr>
          <w:p w:rsidR="00AB007F" w:rsidRDefault="00EE5638" w:rsidP="006113FE">
            <w:r>
              <w:rPr>
                <w:rFonts w:hint="eastAsia"/>
              </w:rPr>
              <w:t>deviceid</w:t>
            </w:r>
            <w:r w:rsidR="00AB007F">
              <w:t>=</w:t>
            </w:r>
            <w:r w:rsidR="00AB007F">
              <w:rPr>
                <w:rFonts w:hint="eastAsia"/>
              </w:rPr>
              <w:t>xxx, &lt;must&gt;&lt;string &gt;//</w:t>
            </w:r>
            <w:r w:rsidR="00AB007F">
              <w:rPr>
                <w:rFonts w:hint="eastAsia"/>
              </w:rPr>
              <w:t>客户端</w:t>
            </w:r>
            <w:r w:rsidR="00AB007F">
              <w:rPr>
                <w:rFonts w:hint="eastAsia"/>
              </w:rPr>
              <w:t>deviceid</w:t>
            </w:r>
          </w:p>
          <w:p w:rsidR="00AB007F" w:rsidRDefault="00F21068" w:rsidP="006113FE">
            <w:r>
              <w:t>ls_id</w:t>
            </w:r>
            <w:r w:rsidR="00AB007F">
              <w:rPr>
                <w:rFonts w:hint="eastAsia"/>
              </w:rPr>
              <w:t>=xxx,&lt;must&gt;&lt;int&gt;//</w:t>
            </w:r>
            <w:r w:rsidR="00AB007F">
              <w:rPr>
                <w:rFonts w:hint="eastAsia"/>
              </w:rPr>
              <w:t>监听中的</w:t>
            </w:r>
            <w:r>
              <w:rPr>
                <w:rFonts w:hint="eastAsia"/>
              </w:rPr>
              <w:t>ls_</w:t>
            </w:r>
            <w:r w:rsidR="00AB007F">
              <w:rPr>
                <w:rFonts w:hint="eastAsia"/>
              </w:rPr>
              <w:t>id</w:t>
            </w:r>
          </w:p>
          <w:p w:rsidR="00F21068" w:rsidRDefault="00F21068" w:rsidP="006113FE">
            <w:r>
              <w:rPr>
                <w:rFonts w:hint="eastAsia"/>
              </w:rPr>
              <w:t>ls_total_</w:t>
            </w:r>
            <w:r>
              <w:t>percent</w:t>
            </w:r>
            <w:r>
              <w:rPr>
                <w:rFonts w:hint="eastAsia"/>
              </w:rPr>
              <w:t>=xxx</w:t>
            </w:r>
            <w:r>
              <w:t>,</w:t>
            </w:r>
            <w:r>
              <w:rPr>
                <w:rFonts w:hint="eastAsia"/>
              </w:rPr>
              <w:t>&lt;must&gt;&lt;int&gt;//</w:t>
            </w:r>
            <w:r>
              <w:rPr>
                <w:rFonts w:hint="eastAsia"/>
              </w:rPr>
              <w:t>总进度</w:t>
            </w:r>
            <w:r>
              <w:rPr>
                <w:rFonts w:hint="eastAsia"/>
              </w:rPr>
              <w:t>0~100</w:t>
            </w:r>
          </w:p>
          <w:p w:rsidR="00F21068" w:rsidRDefault="00F21068" w:rsidP="006113FE">
            <w:r>
              <w:t>ls_speed</w:t>
            </w:r>
            <w:r>
              <w:rPr>
                <w:rFonts w:hint="eastAsia"/>
              </w:rPr>
              <w:t>=xxx</w:t>
            </w:r>
            <w:r>
              <w:t>,</w:t>
            </w:r>
            <w:r>
              <w:rPr>
                <w:rFonts w:hint="eastAsia"/>
              </w:rPr>
              <w:t>&lt;must&gt;&lt;string&gt;//</w:t>
            </w:r>
            <w:r>
              <w:rPr>
                <w:rFonts w:hint="eastAsia"/>
              </w:rPr>
              <w:t>上传速度</w:t>
            </w:r>
          </w:p>
          <w:p w:rsidR="00F21068" w:rsidRDefault="00F21068" w:rsidP="006113FE">
            <w:r>
              <w:t>ls_last_second</w:t>
            </w:r>
            <w:r>
              <w:rPr>
                <w:rFonts w:hint="eastAsia"/>
              </w:rPr>
              <w:t>=xxx</w:t>
            </w:r>
            <w:r>
              <w:t>,</w:t>
            </w:r>
            <w:r>
              <w:rPr>
                <w:rFonts w:hint="eastAsia"/>
              </w:rPr>
              <w:t>&lt;must&gt;&lt;int&gt;//</w:t>
            </w:r>
            <w:r>
              <w:rPr>
                <w:rFonts w:hint="eastAsia"/>
              </w:rPr>
              <w:t>剩余秒数</w:t>
            </w:r>
          </w:p>
          <w:p w:rsidR="00AB007F" w:rsidRDefault="00F11B04" w:rsidP="00F11B04">
            <w:r>
              <w:rPr>
                <w:rFonts w:hint="eastAsia"/>
              </w:rPr>
              <w:t>version=xxx, //</w:t>
            </w:r>
            <w:r>
              <w:rPr>
                <w:rFonts w:hint="eastAsia"/>
              </w:rPr>
              <w:t>版本号</w:t>
            </w:r>
          </w:p>
        </w:tc>
      </w:tr>
      <w:tr w:rsidR="00AB007F" w:rsidTr="006113FE">
        <w:tc>
          <w:tcPr>
            <w:tcW w:w="1134" w:type="dxa"/>
            <w:vMerge/>
          </w:tcPr>
          <w:p w:rsidR="00AB007F" w:rsidRDefault="00AB007F" w:rsidP="006113FE"/>
        </w:tc>
        <w:tc>
          <w:tcPr>
            <w:tcW w:w="1701" w:type="dxa"/>
          </w:tcPr>
          <w:p w:rsidR="00AB007F" w:rsidRDefault="00AB007F" w:rsidP="006113FE">
            <w:r>
              <w:rPr>
                <w:rFonts w:hint="eastAsia"/>
              </w:rPr>
              <w:t>示例</w:t>
            </w:r>
          </w:p>
        </w:tc>
        <w:tc>
          <w:tcPr>
            <w:tcW w:w="5579" w:type="dxa"/>
          </w:tcPr>
          <w:p w:rsidR="00AB007F" w:rsidRDefault="00AB007F" w:rsidP="006113FE"/>
        </w:tc>
      </w:tr>
      <w:tr w:rsidR="00AB007F" w:rsidTr="006113FE">
        <w:tc>
          <w:tcPr>
            <w:tcW w:w="1134" w:type="dxa"/>
            <w:vMerge w:val="restart"/>
          </w:tcPr>
          <w:p w:rsidR="00AB007F" w:rsidRDefault="00AB007F" w:rsidP="006113FE">
            <w:r>
              <w:rPr>
                <w:rFonts w:hint="eastAsia"/>
              </w:rPr>
              <w:t>Response</w:t>
            </w:r>
          </w:p>
        </w:tc>
        <w:tc>
          <w:tcPr>
            <w:tcW w:w="1701" w:type="dxa"/>
          </w:tcPr>
          <w:p w:rsidR="00AB007F" w:rsidRDefault="00AB007F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AB007F" w:rsidRDefault="00AB007F" w:rsidP="006113FE">
            <w:r>
              <w:rPr>
                <w:rFonts w:hint="eastAsia"/>
              </w:rPr>
              <w:t xml:space="preserve">Server ----&gt; Terminal </w:t>
            </w:r>
          </w:p>
        </w:tc>
      </w:tr>
      <w:tr w:rsidR="00AB007F" w:rsidTr="006113FE">
        <w:tc>
          <w:tcPr>
            <w:tcW w:w="1134" w:type="dxa"/>
            <w:vMerge/>
          </w:tcPr>
          <w:p w:rsidR="00AB007F" w:rsidRDefault="00AB007F" w:rsidP="006113FE"/>
        </w:tc>
        <w:tc>
          <w:tcPr>
            <w:tcW w:w="1701" w:type="dxa"/>
          </w:tcPr>
          <w:p w:rsidR="00AB007F" w:rsidRDefault="00AB007F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AB007F" w:rsidRDefault="00AB007F" w:rsidP="006113FE">
            <w:r>
              <w:rPr>
                <w:rFonts w:hint="eastAsia"/>
              </w:rPr>
              <w:t>JSON</w:t>
            </w:r>
          </w:p>
        </w:tc>
      </w:tr>
      <w:tr w:rsidR="00AB007F" w:rsidTr="006113FE">
        <w:tc>
          <w:tcPr>
            <w:tcW w:w="1134" w:type="dxa"/>
            <w:vMerge/>
          </w:tcPr>
          <w:p w:rsidR="00AB007F" w:rsidRDefault="00AB007F" w:rsidP="006113FE"/>
        </w:tc>
        <w:tc>
          <w:tcPr>
            <w:tcW w:w="1701" w:type="dxa"/>
          </w:tcPr>
          <w:p w:rsidR="00AB007F" w:rsidRDefault="00AB007F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AB007F" w:rsidRDefault="00EE69C2" w:rsidP="00611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"code"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宋体" w:eastAsia="宋体" w:hAnsi="宋体" w:cs="宋体"/>
                <w:color w:val="AA00AA"/>
                <w:kern w:val="0"/>
                <w:sz w:val="20"/>
                <w:szCs w:val="20"/>
              </w:rPr>
              <w:t>200</w:t>
            </w:r>
            <w:r>
              <w:rPr>
                <w:rFonts w:ascii="宋体" w:eastAsia="宋体" w:hAnsi="宋体" w:cs="宋体" w:hint="eastAsia"/>
                <w:color w:val="AA00AA"/>
                <w:kern w:val="0"/>
                <w:sz w:val="20"/>
                <w:szCs w:val="20"/>
              </w:rPr>
              <w:t>,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 xml:space="preserve"> "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message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="003715F0"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上报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成功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  <w:r>
              <w:rPr>
                <w:rFonts w:ascii="宋体" w:eastAsia="宋体" w:hAnsi="宋体" w:cs="宋体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//成功</w:t>
            </w:r>
          </w:p>
        </w:tc>
      </w:tr>
      <w:tr w:rsidR="00251A97" w:rsidTr="006113FE">
        <w:tc>
          <w:tcPr>
            <w:tcW w:w="1134" w:type="dxa"/>
          </w:tcPr>
          <w:p w:rsidR="00251A97" w:rsidRDefault="00251A97" w:rsidP="006113FE"/>
        </w:tc>
        <w:tc>
          <w:tcPr>
            <w:tcW w:w="1701" w:type="dxa"/>
          </w:tcPr>
          <w:p w:rsidR="00251A97" w:rsidRDefault="00251A97" w:rsidP="006113FE">
            <w:r>
              <w:rPr>
                <w:rFonts w:hint="eastAsia"/>
              </w:rPr>
              <w:t>说明</w:t>
            </w:r>
          </w:p>
        </w:tc>
        <w:tc>
          <w:tcPr>
            <w:tcW w:w="5579" w:type="dxa"/>
          </w:tcPr>
          <w:p w:rsidR="00251A97" w:rsidRPr="009A4E77" w:rsidRDefault="00251A97" w:rsidP="00611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  <w:color w:val="00AA00"/>
                <w:kern w:val="0"/>
                <w:sz w:val="20"/>
                <w:szCs w:val="20"/>
              </w:rPr>
              <w:t>ode</w:t>
            </w:r>
            <w:r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=400,</w:t>
            </w:r>
            <w:r>
              <w:rPr>
                <w:rFonts w:ascii="宋体" w:eastAsia="宋体" w:hAnsi="宋体" w:cs="宋体" w:hint="eastAsia"/>
                <w:b/>
                <w:bCs/>
                <w:color w:val="00AA00"/>
                <w:kern w:val="0"/>
                <w:sz w:val="20"/>
                <w:szCs w:val="20"/>
              </w:rPr>
              <w:t>资源不存在，app停止下载</w:t>
            </w:r>
          </w:p>
        </w:tc>
      </w:tr>
    </w:tbl>
    <w:p w:rsidR="00974E41" w:rsidRDefault="00974E41" w:rsidP="00974E41">
      <w:pPr>
        <w:pStyle w:val="1"/>
      </w:pPr>
      <w:r>
        <w:t>7.</w:t>
      </w:r>
      <w:r w:rsidR="0000087C">
        <w:rPr>
          <w:rFonts w:hint="eastAsia"/>
        </w:rPr>
        <w:t>获取</w:t>
      </w:r>
      <w:r>
        <w:rPr>
          <w:rFonts w:hint="eastAsia"/>
        </w:rPr>
        <w:t>终端指令接口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579"/>
      </w:tblGrid>
      <w:tr w:rsidR="00974E41" w:rsidRPr="00522614" w:rsidTr="006113FE">
        <w:tc>
          <w:tcPr>
            <w:tcW w:w="1134" w:type="dxa"/>
          </w:tcPr>
          <w:p w:rsidR="00974E41" w:rsidRPr="00522614" w:rsidRDefault="00974E41" w:rsidP="006113FE">
            <w:pPr>
              <w:rPr>
                <w:b/>
              </w:rPr>
            </w:pPr>
            <w:r w:rsidRPr="00522614">
              <w:rPr>
                <w:rFonts w:hint="eastAsia"/>
                <w:b/>
              </w:rPr>
              <w:t>功能</w:t>
            </w:r>
          </w:p>
        </w:tc>
        <w:tc>
          <w:tcPr>
            <w:tcW w:w="7280" w:type="dxa"/>
            <w:gridSpan w:val="2"/>
          </w:tcPr>
          <w:p w:rsidR="00974E41" w:rsidRPr="00522614" w:rsidRDefault="00051384" w:rsidP="006113FE">
            <w:pPr>
              <w:rPr>
                <w:b/>
              </w:rPr>
            </w:pPr>
            <w:r>
              <w:rPr>
                <w:rFonts w:hint="eastAsia"/>
                <w:b/>
              </w:rPr>
              <w:t>终端指令</w:t>
            </w:r>
            <w:r w:rsidR="00974E41">
              <w:rPr>
                <w:rFonts w:hint="eastAsia"/>
                <w:b/>
              </w:rPr>
              <w:t>接口</w:t>
            </w:r>
          </w:p>
        </w:tc>
      </w:tr>
      <w:tr w:rsidR="00974E41" w:rsidTr="006113FE">
        <w:tc>
          <w:tcPr>
            <w:tcW w:w="1134" w:type="dxa"/>
            <w:vMerge w:val="restart"/>
          </w:tcPr>
          <w:p w:rsidR="00974E41" w:rsidRDefault="00974E41" w:rsidP="006113FE"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974E41" w:rsidRDefault="00974E41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974E41" w:rsidRDefault="00974E41" w:rsidP="006113FE">
            <w:r>
              <w:rPr>
                <w:rFonts w:hint="eastAsia"/>
              </w:rPr>
              <w:t>Terminal ----&gt; Server</w:t>
            </w:r>
          </w:p>
        </w:tc>
      </w:tr>
      <w:tr w:rsidR="00974E41" w:rsidTr="006113FE">
        <w:tc>
          <w:tcPr>
            <w:tcW w:w="1134" w:type="dxa"/>
            <w:vMerge/>
          </w:tcPr>
          <w:p w:rsidR="00974E41" w:rsidRDefault="00974E41" w:rsidP="006113FE"/>
        </w:tc>
        <w:tc>
          <w:tcPr>
            <w:tcW w:w="1701" w:type="dxa"/>
          </w:tcPr>
          <w:p w:rsidR="00974E41" w:rsidRDefault="00974E41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974E41" w:rsidRDefault="002122FA" w:rsidP="006113FE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974E41" w:rsidRPr="00177ACA" w:rsidTr="006113FE">
        <w:tc>
          <w:tcPr>
            <w:tcW w:w="1134" w:type="dxa"/>
            <w:vMerge/>
          </w:tcPr>
          <w:p w:rsidR="00974E41" w:rsidRDefault="00974E41" w:rsidP="006113FE"/>
        </w:tc>
        <w:tc>
          <w:tcPr>
            <w:tcW w:w="1701" w:type="dxa"/>
          </w:tcPr>
          <w:p w:rsidR="00974E41" w:rsidRDefault="00974E41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974E41" w:rsidRPr="00177ACA" w:rsidRDefault="00974E41" w:rsidP="00856755">
            <w:pPr>
              <w:rPr>
                <w:b/>
                <w:szCs w:val="21"/>
              </w:rPr>
            </w:pPr>
            <w:r w:rsidRPr="00177ACA">
              <w:rPr>
                <w:rFonts w:hint="eastAsia"/>
                <w:b/>
                <w:szCs w:val="21"/>
              </w:rPr>
              <w:t>/api/</w:t>
            </w:r>
            <w:r w:rsidR="00573491">
              <w:rPr>
                <w:rFonts w:hint="eastAsia"/>
                <w:b/>
                <w:szCs w:val="21"/>
              </w:rPr>
              <w:t>client/</w:t>
            </w:r>
            <w:r w:rsidR="00856755" w:rsidRPr="00856755">
              <w:rPr>
                <w:b/>
                <w:szCs w:val="21"/>
              </w:rPr>
              <w:t>monitor</w:t>
            </w:r>
            <w:r w:rsidR="00856755">
              <w:rPr>
                <w:b/>
                <w:szCs w:val="21"/>
              </w:rPr>
              <w:t>/{</w:t>
            </w:r>
            <w:r w:rsidR="00856755">
              <w:rPr>
                <w:rFonts w:hint="eastAsia"/>
              </w:rPr>
              <w:t xml:space="preserve"> deviceid</w:t>
            </w:r>
            <w:r w:rsidR="00856755">
              <w:rPr>
                <w:b/>
                <w:szCs w:val="21"/>
              </w:rPr>
              <w:t xml:space="preserve"> }</w:t>
            </w:r>
          </w:p>
        </w:tc>
      </w:tr>
      <w:tr w:rsidR="00974E41" w:rsidTr="006113FE">
        <w:tc>
          <w:tcPr>
            <w:tcW w:w="1134" w:type="dxa"/>
            <w:vMerge/>
          </w:tcPr>
          <w:p w:rsidR="00974E41" w:rsidRDefault="00974E41" w:rsidP="006113FE"/>
        </w:tc>
        <w:tc>
          <w:tcPr>
            <w:tcW w:w="1701" w:type="dxa"/>
          </w:tcPr>
          <w:p w:rsidR="00974E41" w:rsidRDefault="00974E41" w:rsidP="006113FE">
            <w:r>
              <w:t>H</w:t>
            </w:r>
            <w:r w:rsidRPr="00D61EA9">
              <w:t>eader(Co</w:t>
            </w:r>
            <w:r w:rsidR="00251A97">
              <w:t>，，</w:t>
            </w:r>
            <w:r w:rsidRPr="00D61EA9">
              <w:t>okies)</w:t>
            </w:r>
          </w:p>
        </w:tc>
        <w:tc>
          <w:tcPr>
            <w:tcW w:w="5579" w:type="dxa"/>
          </w:tcPr>
          <w:p w:rsidR="00974E41" w:rsidRDefault="00974E41" w:rsidP="006113FE"/>
        </w:tc>
      </w:tr>
      <w:tr w:rsidR="00974E41" w:rsidTr="006113FE">
        <w:tc>
          <w:tcPr>
            <w:tcW w:w="1134" w:type="dxa"/>
            <w:vMerge/>
          </w:tcPr>
          <w:p w:rsidR="00974E41" w:rsidRDefault="00974E41" w:rsidP="006113FE"/>
        </w:tc>
        <w:tc>
          <w:tcPr>
            <w:tcW w:w="1701" w:type="dxa"/>
          </w:tcPr>
          <w:p w:rsidR="00974E41" w:rsidRDefault="00974E41" w:rsidP="006113FE">
            <w:r>
              <w:rPr>
                <w:rFonts w:hint="eastAsia"/>
              </w:rPr>
              <w:t>参数</w:t>
            </w:r>
          </w:p>
        </w:tc>
        <w:tc>
          <w:tcPr>
            <w:tcW w:w="5579" w:type="dxa"/>
          </w:tcPr>
          <w:p w:rsidR="00974E41" w:rsidRDefault="00F11B04" w:rsidP="006113FE">
            <w:pPr>
              <w:rPr>
                <w:rFonts w:hint="eastAsia"/>
              </w:rPr>
            </w:pPr>
            <w:r>
              <w:rPr>
                <w:rFonts w:hint="eastAsia"/>
              </w:rPr>
              <w:t>version=xxx, //</w:t>
            </w:r>
            <w:r>
              <w:rPr>
                <w:rFonts w:hint="eastAsia"/>
              </w:rPr>
              <w:t>版本号</w:t>
            </w:r>
          </w:p>
        </w:tc>
      </w:tr>
      <w:tr w:rsidR="00974E41" w:rsidTr="006113FE">
        <w:tc>
          <w:tcPr>
            <w:tcW w:w="1134" w:type="dxa"/>
            <w:vMerge/>
          </w:tcPr>
          <w:p w:rsidR="00974E41" w:rsidRDefault="00974E41" w:rsidP="006113FE"/>
        </w:tc>
        <w:tc>
          <w:tcPr>
            <w:tcW w:w="1701" w:type="dxa"/>
          </w:tcPr>
          <w:p w:rsidR="00974E41" w:rsidRDefault="00974E41" w:rsidP="006113FE">
            <w:r>
              <w:rPr>
                <w:rFonts w:hint="eastAsia"/>
              </w:rPr>
              <w:t>示例</w:t>
            </w:r>
          </w:p>
        </w:tc>
        <w:tc>
          <w:tcPr>
            <w:tcW w:w="5579" w:type="dxa"/>
          </w:tcPr>
          <w:p w:rsidR="00974E41" w:rsidRDefault="00974E41" w:rsidP="006113FE"/>
        </w:tc>
      </w:tr>
      <w:tr w:rsidR="00974E41" w:rsidTr="006113FE">
        <w:tc>
          <w:tcPr>
            <w:tcW w:w="1134" w:type="dxa"/>
            <w:vMerge w:val="restart"/>
          </w:tcPr>
          <w:p w:rsidR="00974E41" w:rsidRDefault="00974E41" w:rsidP="006113FE">
            <w:r>
              <w:rPr>
                <w:rFonts w:hint="eastAsia"/>
              </w:rPr>
              <w:t>Response</w:t>
            </w:r>
          </w:p>
        </w:tc>
        <w:tc>
          <w:tcPr>
            <w:tcW w:w="1701" w:type="dxa"/>
          </w:tcPr>
          <w:p w:rsidR="00974E41" w:rsidRDefault="00974E41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974E41" w:rsidRDefault="00974E41" w:rsidP="006113FE">
            <w:r>
              <w:rPr>
                <w:rFonts w:hint="eastAsia"/>
              </w:rPr>
              <w:t xml:space="preserve">Server ----&gt; Terminal </w:t>
            </w:r>
          </w:p>
        </w:tc>
      </w:tr>
      <w:tr w:rsidR="00974E41" w:rsidTr="006113FE">
        <w:tc>
          <w:tcPr>
            <w:tcW w:w="1134" w:type="dxa"/>
            <w:vMerge/>
          </w:tcPr>
          <w:p w:rsidR="00974E41" w:rsidRDefault="00974E41" w:rsidP="006113FE"/>
        </w:tc>
        <w:tc>
          <w:tcPr>
            <w:tcW w:w="1701" w:type="dxa"/>
          </w:tcPr>
          <w:p w:rsidR="00974E41" w:rsidRDefault="00974E41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974E41" w:rsidRDefault="00974E41" w:rsidP="006113FE">
            <w:r>
              <w:rPr>
                <w:rFonts w:hint="eastAsia"/>
              </w:rPr>
              <w:t>JSON</w:t>
            </w:r>
          </w:p>
        </w:tc>
      </w:tr>
      <w:tr w:rsidR="00974E41" w:rsidTr="006113FE">
        <w:tc>
          <w:tcPr>
            <w:tcW w:w="1134" w:type="dxa"/>
            <w:vMerge/>
          </w:tcPr>
          <w:p w:rsidR="00974E41" w:rsidRDefault="00974E41" w:rsidP="006113FE"/>
        </w:tc>
        <w:tc>
          <w:tcPr>
            <w:tcW w:w="1701" w:type="dxa"/>
          </w:tcPr>
          <w:p w:rsidR="00974E41" w:rsidRDefault="00974E41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5452AB" w:rsidRPr="005452AB" w:rsidRDefault="005452AB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452A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:rsidR="005452AB" w:rsidRPr="005452AB" w:rsidRDefault="005452AB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5452A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"message"</w:t>
            </w: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5452A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 w:rsidRPr="005452A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操作成功！</w:t>
            </w:r>
            <w:r w:rsidRPr="005452A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 w:rsidRPr="005452A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5452A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</w:p>
          <w:p w:rsidR="005452AB" w:rsidRPr="005452AB" w:rsidRDefault="005452AB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5452A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"list"</w:t>
            </w: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5452A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20"/>
                <w:szCs w:val="20"/>
              </w:rPr>
              <w:t>[</w:t>
            </w:r>
          </w:p>
          <w:p w:rsidR="005452AB" w:rsidRPr="005452AB" w:rsidRDefault="005452AB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5452A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:rsidR="005452AB" w:rsidRPr="005452AB" w:rsidRDefault="005452AB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5452A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"o_param"</w:t>
            </w: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5452A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"1"</w:t>
            </w:r>
            <w:r w:rsidRPr="005452A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5452A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参数</w:t>
            </w:r>
          </w:p>
          <w:p w:rsidR="005452AB" w:rsidRPr="005452AB" w:rsidRDefault="005452AB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 w:rsidRPr="005452A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"o_type"</w:t>
            </w: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5452A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1</w:t>
            </w:r>
            <w:r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 xml:space="preserve"> //</w:t>
            </w:r>
            <w:r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指令枚举</w:t>
            </w:r>
          </w:p>
          <w:p w:rsidR="005452AB" w:rsidRPr="005452AB" w:rsidRDefault="005452AB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5452A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</w:p>
          <w:p w:rsidR="005452AB" w:rsidRPr="005452AB" w:rsidRDefault="005452AB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5452A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20"/>
                <w:szCs w:val="20"/>
              </w:rPr>
              <w:t>]</w:t>
            </w:r>
            <w:r w:rsidRPr="005452A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</w:p>
          <w:p w:rsidR="005452AB" w:rsidRPr="005452AB" w:rsidRDefault="005452AB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 w:rsidRPr="005452A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"code"</w:t>
            </w: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5452A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200</w:t>
            </w:r>
          </w:p>
          <w:p w:rsidR="004A68AB" w:rsidRDefault="005452AB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  <w:r w:rsidRPr="005452A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</w:p>
          <w:p w:rsidR="00AD3B3E" w:rsidRDefault="00AD3B3E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参数说明</w:t>
            </w:r>
          </w:p>
          <w:p w:rsidR="002B2465" w:rsidRDefault="00AD3B3E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_type:</w:t>
            </w:r>
            <w:r>
              <w:rPr>
                <w:rFonts w:hint="eastAsia"/>
              </w:rPr>
              <w:t xml:space="preserve"> </w:t>
            </w:r>
          </w:p>
          <w:p w:rsidR="002B2465" w:rsidRPr="00D241F5" w:rsidRDefault="00AD3B3E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  <w:r w:rsidRPr="00AD3B3E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1=</w:t>
            </w:r>
            <w:r w:rsidRPr="00AD3B3E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开机</w:t>
            </w:r>
            <w:r w:rsidRPr="00AD3B3E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2=</w:t>
            </w:r>
            <w:r w:rsidRPr="00AD3B3E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重启</w:t>
            </w:r>
            <w:r w:rsidRPr="00AD3B3E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3=</w:t>
            </w:r>
            <w:r w:rsidRPr="00AD3B3E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关机</w:t>
            </w:r>
            <w:r w:rsidR="002B246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6=</w:t>
            </w:r>
            <w:r w:rsidR="002B246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同步时钟</w:t>
            </w:r>
            <w:r w:rsidR="002B246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11=</w:t>
            </w:r>
            <w:r w:rsidR="002B246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取消定时关机</w:t>
            </w:r>
            <w:r w:rsidR="002B246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13=</w:t>
            </w:r>
            <w:r w:rsidR="002B246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升级</w:t>
            </w:r>
            <w:r w:rsidR="00D241F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</w:t>
            </w:r>
            <w:r w:rsidR="00D241F5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9=</w:t>
            </w:r>
            <w:r w:rsidR="00D241F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上报终端截图</w:t>
            </w:r>
            <w:r w:rsidR="001E741B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1</w:t>
            </w:r>
            <w:r w:rsidR="001E741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0=</w:t>
            </w:r>
            <w:r w:rsidR="001E741B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停止上报</w:t>
            </w:r>
            <w:r w:rsidR="00D241F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8=</w:t>
            </w:r>
            <w:r w:rsidR="00D241F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清空</w:t>
            </w:r>
            <w:r w:rsidR="00D241F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(</w:t>
            </w:r>
            <w:r w:rsidR="00D241F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客户端删除媒体</w:t>
            </w:r>
            <w:r w:rsidR="00D241F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) </w:t>
            </w:r>
            <w:r w:rsidR="00234A84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1</w:t>
            </w:r>
            <w:r w:rsidR="00392816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4</w:t>
            </w:r>
            <w:r w:rsidR="00234A84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=</w:t>
            </w:r>
            <w:r w:rsidR="00234A84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升级</w:t>
            </w:r>
          </w:p>
          <w:p w:rsidR="00AD3B3E" w:rsidRDefault="00AD3B3E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lastRenderedPageBreak/>
              <w:t>o_param=</w:t>
            </w: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空</w:t>
            </w:r>
            <w:r w:rsidR="001E741B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</w:t>
            </w:r>
          </w:p>
          <w:p w:rsidR="002B2465" w:rsidRDefault="002B2465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</w:p>
          <w:p w:rsidR="002B2465" w:rsidRDefault="002B2465" w:rsidP="005452AB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4=</w:t>
            </w:r>
            <w:r w:rsidRPr="002B2465"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定时关机</w:t>
            </w: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o_param=600 </w:t>
            </w: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单位</w:t>
            </w: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秒</w:t>
            </w: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)</w:t>
            </w:r>
          </w:p>
          <w:p w:rsidR="002B2465" w:rsidRDefault="002B2465" w:rsidP="002B24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5=</w:t>
            </w: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音量</w:t>
            </w: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o_param=50</w:t>
            </w:r>
          </w:p>
          <w:p w:rsidR="00E66E9E" w:rsidRDefault="00E66E9E" w:rsidP="00D241F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</w:p>
        </w:tc>
      </w:tr>
    </w:tbl>
    <w:p w:rsidR="00974E41" w:rsidRDefault="00C67AFA" w:rsidP="00D97E1B">
      <w:pPr>
        <w:pStyle w:val="1"/>
      </w:pPr>
      <w:r>
        <w:lastRenderedPageBreak/>
        <w:t>8</w:t>
      </w:r>
      <w:r w:rsidR="00D97E1B">
        <w:t>.</w:t>
      </w:r>
      <w:r w:rsidR="00D97E1B">
        <w:rPr>
          <w:rFonts w:hint="eastAsia"/>
        </w:rPr>
        <w:t>修改注册信息接口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579"/>
      </w:tblGrid>
      <w:tr w:rsidR="00C67AFA" w:rsidRPr="00522614" w:rsidTr="006113FE">
        <w:tc>
          <w:tcPr>
            <w:tcW w:w="1134" w:type="dxa"/>
          </w:tcPr>
          <w:p w:rsidR="00C67AFA" w:rsidRPr="00522614" w:rsidRDefault="00C67AFA" w:rsidP="006113FE">
            <w:pPr>
              <w:rPr>
                <w:b/>
              </w:rPr>
            </w:pPr>
            <w:r w:rsidRPr="00522614">
              <w:rPr>
                <w:rFonts w:hint="eastAsia"/>
                <w:b/>
              </w:rPr>
              <w:t>功能</w:t>
            </w:r>
          </w:p>
        </w:tc>
        <w:tc>
          <w:tcPr>
            <w:tcW w:w="7280" w:type="dxa"/>
            <w:gridSpan w:val="2"/>
          </w:tcPr>
          <w:p w:rsidR="00C67AFA" w:rsidRPr="00522614" w:rsidRDefault="004140EF" w:rsidP="006113FE">
            <w:pPr>
              <w:rPr>
                <w:b/>
              </w:rPr>
            </w:pPr>
            <w:r>
              <w:rPr>
                <w:rFonts w:hint="eastAsia"/>
                <w:b/>
              </w:rPr>
              <w:t>修改注册信息</w:t>
            </w:r>
            <w:r w:rsidR="00C67AFA">
              <w:rPr>
                <w:rFonts w:hint="eastAsia"/>
                <w:b/>
              </w:rPr>
              <w:t>接口</w:t>
            </w:r>
          </w:p>
        </w:tc>
      </w:tr>
      <w:tr w:rsidR="00C67AFA" w:rsidTr="006113FE">
        <w:tc>
          <w:tcPr>
            <w:tcW w:w="1134" w:type="dxa"/>
            <w:vMerge w:val="restart"/>
          </w:tcPr>
          <w:p w:rsidR="00C67AFA" w:rsidRDefault="00C67AFA" w:rsidP="006113FE"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C67AFA" w:rsidRDefault="00C67AFA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C67AFA" w:rsidRDefault="00C67AFA" w:rsidP="006113FE">
            <w:r>
              <w:rPr>
                <w:rFonts w:hint="eastAsia"/>
              </w:rPr>
              <w:t>Terminal ----&gt; Server</w:t>
            </w:r>
          </w:p>
        </w:tc>
      </w:tr>
      <w:tr w:rsidR="00C67AFA" w:rsidTr="006113FE">
        <w:tc>
          <w:tcPr>
            <w:tcW w:w="1134" w:type="dxa"/>
            <w:vMerge/>
          </w:tcPr>
          <w:p w:rsidR="00C67AFA" w:rsidRDefault="00C67AFA" w:rsidP="006113FE"/>
        </w:tc>
        <w:tc>
          <w:tcPr>
            <w:tcW w:w="1701" w:type="dxa"/>
          </w:tcPr>
          <w:p w:rsidR="00C67AFA" w:rsidRDefault="00C67AFA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C67AFA" w:rsidRDefault="001A3B8C" w:rsidP="006113FE">
            <w:r>
              <w:t>get</w:t>
            </w:r>
          </w:p>
        </w:tc>
      </w:tr>
      <w:tr w:rsidR="00C67AFA" w:rsidRPr="00177ACA" w:rsidTr="006113FE">
        <w:tc>
          <w:tcPr>
            <w:tcW w:w="1134" w:type="dxa"/>
            <w:vMerge/>
          </w:tcPr>
          <w:p w:rsidR="00C67AFA" w:rsidRDefault="00C67AFA" w:rsidP="006113FE"/>
        </w:tc>
        <w:tc>
          <w:tcPr>
            <w:tcW w:w="1701" w:type="dxa"/>
          </w:tcPr>
          <w:p w:rsidR="00C67AFA" w:rsidRDefault="00C67AFA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C67AFA" w:rsidRPr="00177ACA" w:rsidRDefault="00C67AFA" w:rsidP="008B63AE">
            <w:pPr>
              <w:rPr>
                <w:b/>
                <w:szCs w:val="21"/>
              </w:rPr>
            </w:pPr>
            <w:r w:rsidRPr="00177ACA">
              <w:rPr>
                <w:rFonts w:hint="eastAsia"/>
                <w:b/>
                <w:szCs w:val="21"/>
              </w:rPr>
              <w:t>/api/</w:t>
            </w:r>
            <w:r w:rsidR="008B63AE">
              <w:rPr>
                <w:b/>
                <w:szCs w:val="21"/>
              </w:rPr>
              <w:t>client</w:t>
            </w:r>
            <w:r>
              <w:rPr>
                <w:rFonts w:hint="eastAsia"/>
                <w:b/>
                <w:szCs w:val="21"/>
              </w:rPr>
              <w:t>/update</w:t>
            </w:r>
            <w:r w:rsidR="00D41D46">
              <w:rPr>
                <w:rFonts w:hint="eastAsia"/>
                <w:b/>
                <w:szCs w:val="21"/>
              </w:rPr>
              <w:t>/</w:t>
            </w:r>
            <w:r w:rsidR="00D41D46">
              <w:rPr>
                <w:b/>
                <w:szCs w:val="21"/>
              </w:rPr>
              <w:t>{</w:t>
            </w:r>
            <w:r w:rsidR="00D41D46">
              <w:rPr>
                <w:rFonts w:hint="eastAsia"/>
              </w:rPr>
              <w:t xml:space="preserve"> deviceid</w:t>
            </w:r>
            <w:r w:rsidR="00D41D46">
              <w:rPr>
                <w:b/>
                <w:szCs w:val="21"/>
              </w:rPr>
              <w:t xml:space="preserve"> }</w:t>
            </w:r>
          </w:p>
        </w:tc>
      </w:tr>
      <w:tr w:rsidR="00C67AFA" w:rsidTr="006113FE">
        <w:tc>
          <w:tcPr>
            <w:tcW w:w="1134" w:type="dxa"/>
            <w:vMerge/>
          </w:tcPr>
          <w:p w:rsidR="00C67AFA" w:rsidRDefault="00C67AFA" w:rsidP="006113FE"/>
        </w:tc>
        <w:tc>
          <w:tcPr>
            <w:tcW w:w="1701" w:type="dxa"/>
          </w:tcPr>
          <w:p w:rsidR="00C67AFA" w:rsidRDefault="00C67AFA" w:rsidP="006113FE">
            <w:r>
              <w:t>H</w:t>
            </w:r>
            <w:r w:rsidRPr="00D61EA9">
              <w:t>eader(Cookies)</w:t>
            </w:r>
          </w:p>
        </w:tc>
        <w:tc>
          <w:tcPr>
            <w:tcW w:w="5579" w:type="dxa"/>
          </w:tcPr>
          <w:p w:rsidR="00C67AFA" w:rsidRDefault="00C67AFA" w:rsidP="006113FE"/>
        </w:tc>
      </w:tr>
      <w:tr w:rsidR="00C67AFA" w:rsidTr="006113FE">
        <w:tc>
          <w:tcPr>
            <w:tcW w:w="1134" w:type="dxa"/>
            <w:vMerge/>
          </w:tcPr>
          <w:p w:rsidR="00C67AFA" w:rsidRDefault="00C67AFA" w:rsidP="006113FE"/>
        </w:tc>
        <w:tc>
          <w:tcPr>
            <w:tcW w:w="1701" w:type="dxa"/>
          </w:tcPr>
          <w:p w:rsidR="00C67AFA" w:rsidRDefault="00C67AFA" w:rsidP="006113FE">
            <w:r>
              <w:rPr>
                <w:rFonts w:hint="eastAsia"/>
              </w:rPr>
              <w:t>参数</w:t>
            </w:r>
          </w:p>
        </w:tc>
        <w:tc>
          <w:tcPr>
            <w:tcW w:w="5579" w:type="dxa"/>
          </w:tcPr>
          <w:p w:rsidR="00C67AFA" w:rsidRDefault="00C67AFA" w:rsidP="006113FE">
            <w:r>
              <w:rPr>
                <w:rFonts w:hint="eastAsia"/>
              </w:rPr>
              <w:t>name</w:t>
            </w:r>
            <w:r>
              <w:t>=xxx</w:t>
            </w:r>
            <w:r>
              <w:rPr>
                <w:rFonts w:hint="eastAsia"/>
              </w:rPr>
              <w:t xml:space="preserve"> ,&lt;must&gt;&lt;string&gt; //</w:t>
            </w:r>
            <w:r>
              <w:rPr>
                <w:rFonts w:hint="eastAsia"/>
              </w:rPr>
              <w:t>客户端名字</w:t>
            </w:r>
          </w:p>
          <w:p w:rsidR="00C67AFA" w:rsidRPr="003F351C" w:rsidRDefault="00C67AFA" w:rsidP="00D97E1B">
            <w:r>
              <w:rPr>
                <w:rFonts w:hint="eastAsia"/>
                <w:bdr w:val="single" w:sz="4" w:space="0" w:color="auto"/>
              </w:rPr>
              <w:t>ip</w:t>
            </w:r>
            <w:r>
              <w:rPr>
                <w:rFonts w:hint="eastAsia"/>
              </w:rPr>
              <w:t>=xxx , &lt;must&gt;&lt;string &gt; //IP</w:t>
            </w:r>
            <w:r w:rsidR="00EE1060">
              <w:t xml:space="preserve"> </w:t>
            </w:r>
          </w:p>
          <w:p w:rsidR="00C67AFA" w:rsidRDefault="00C67AFA" w:rsidP="006113FE">
            <w:r>
              <w:rPr>
                <w:rFonts w:hint="eastAsia"/>
              </w:rPr>
              <w:t>version=xxx, //</w:t>
            </w:r>
            <w:r>
              <w:rPr>
                <w:rFonts w:hint="eastAsia"/>
              </w:rPr>
              <w:t>版本号</w:t>
            </w:r>
          </w:p>
          <w:p w:rsidR="00C67AFA" w:rsidRDefault="00C67AFA" w:rsidP="006113FE">
            <w:r>
              <w:rPr>
                <w:rFonts w:hint="eastAsia"/>
              </w:rPr>
              <w:t>buildnumber= xxx,//</w:t>
            </w:r>
            <w:r>
              <w:rPr>
                <w:rFonts w:hint="eastAsia"/>
              </w:rPr>
              <w:t>编译号</w:t>
            </w:r>
          </w:p>
        </w:tc>
      </w:tr>
      <w:tr w:rsidR="00C67AFA" w:rsidTr="006113FE">
        <w:tc>
          <w:tcPr>
            <w:tcW w:w="1134" w:type="dxa"/>
            <w:vMerge/>
          </w:tcPr>
          <w:p w:rsidR="00C67AFA" w:rsidRDefault="00C67AFA" w:rsidP="006113FE"/>
        </w:tc>
        <w:tc>
          <w:tcPr>
            <w:tcW w:w="1701" w:type="dxa"/>
          </w:tcPr>
          <w:p w:rsidR="00C67AFA" w:rsidRDefault="00C67AFA" w:rsidP="006113FE">
            <w:r>
              <w:rPr>
                <w:rFonts w:hint="eastAsia"/>
              </w:rPr>
              <w:t>示例</w:t>
            </w:r>
          </w:p>
        </w:tc>
        <w:tc>
          <w:tcPr>
            <w:tcW w:w="5579" w:type="dxa"/>
          </w:tcPr>
          <w:p w:rsidR="00C67AFA" w:rsidRDefault="00C67AFA" w:rsidP="006113FE"/>
        </w:tc>
      </w:tr>
      <w:tr w:rsidR="00C67AFA" w:rsidTr="006113FE">
        <w:tc>
          <w:tcPr>
            <w:tcW w:w="1134" w:type="dxa"/>
            <w:vMerge w:val="restart"/>
          </w:tcPr>
          <w:p w:rsidR="00C67AFA" w:rsidRDefault="00C67AFA" w:rsidP="006113FE">
            <w:r>
              <w:rPr>
                <w:rFonts w:hint="eastAsia"/>
              </w:rPr>
              <w:t>Response</w:t>
            </w:r>
          </w:p>
        </w:tc>
        <w:tc>
          <w:tcPr>
            <w:tcW w:w="1701" w:type="dxa"/>
          </w:tcPr>
          <w:p w:rsidR="00C67AFA" w:rsidRDefault="00C67AFA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C67AFA" w:rsidRDefault="00C67AFA" w:rsidP="006113FE">
            <w:r>
              <w:rPr>
                <w:rFonts w:hint="eastAsia"/>
              </w:rPr>
              <w:t xml:space="preserve">Server ----&gt; Terminal </w:t>
            </w:r>
          </w:p>
        </w:tc>
      </w:tr>
      <w:tr w:rsidR="00C67AFA" w:rsidTr="006113FE">
        <w:tc>
          <w:tcPr>
            <w:tcW w:w="1134" w:type="dxa"/>
            <w:vMerge/>
          </w:tcPr>
          <w:p w:rsidR="00C67AFA" w:rsidRDefault="00C67AFA" w:rsidP="006113FE"/>
        </w:tc>
        <w:tc>
          <w:tcPr>
            <w:tcW w:w="1701" w:type="dxa"/>
          </w:tcPr>
          <w:p w:rsidR="00C67AFA" w:rsidRDefault="00C67AFA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C67AFA" w:rsidRDefault="00C67AFA" w:rsidP="006113FE">
            <w:r>
              <w:rPr>
                <w:rFonts w:hint="eastAsia"/>
              </w:rPr>
              <w:t>JSON</w:t>
            </w:r>
          </w:p>
        </w:tc>
      </w:tr>
      <w:tr w:rsidR="00C67AFA" w:rsidTr="006113FE">
        <w:tc>
          <w:tcPr>
            <w:tcW w:w="1134" w:type="dxa"/>
            <w:vMerge/>
          </w:tcPr>
          <w:p w:rsidR="00C67AFA" w:rsidRDefault="00C67AFA" w:rsidP="006113FE"/>
        </w:tc>
        <w:tc>
          <w:tcPr>
            <w:tcW w:w="1701" w:type="dxa"/>
          </w:tcPr>
          <w:p w:rsidR="00C67AFA" w:rsidRDefault="00C67AFA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C67AFA" w:rsidRDefault="00C67AFA" w:rsidP="00611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"code"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宋体" w:eastAsia="宋体" w:hAnsi="宋体" w:cs="宋体"/>
                <w:color w:val="AA00AA"/>
                <w:kern w:val="0"/>
                <w:sz w:val="20"/>
                <w:szCs w:val="20"/>
              </w:rPr>
              <w:t>200</w:t>
            </w:r>
            <w:r>
              <w:rPr>
                <w:rFonts w:ascii="宋体" w:eastAsia="宋体" w:hAnsi="宋体" w:cs="宋体" w:hint="eastAsia"/>
                <w:color w:val="AA00AA"/>
                <w:kern w:val="0"/>
                <w:sz w:val="20"/>
                <w:szCs w:val="20"/>
              </w:rPr>
              <w:t>,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 xml:space="preserve"> "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message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="00A61189"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操作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成功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  <w:r>
              <w:rPr>
                <w:rFonts w:ascii="宋体" w:eastAsia="宋体" w:hAnsi="宋体" w:cs="宋体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//成功 </w:t>
            </w:r>
          </w:p>
        </w:tc>
      </w:tr>
    </w:tbl>
    <w:p w:rsidR="001D6E6F" w:rsidRDefault="00C15F3E" w:rsidP="001D6E6F">
      <w:pPr>
        <w:pStyle w:val="1"/>
      </w:pPr>
      <w:r>
        <w:t>9.</w:t>
      </w:r>
      <w:r>
        <w:rPr>
          <w:rFonts w:hint="eastAsia"/>
        </w:rPr>
        <w:t>上报客户端状态</w:t>
      </w:r>
      <w:r w:rsidR="006548A8">
        <w:rPr>
          <w:rFonts w:hint="eastAsia"/>
        </w:rPr>
        <w:t>接口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579"/>
      </w:tblGrid>
      <w:tr w:rsidR="001D6E6F" w:rsidRPr="00522614" w:rsidTr="006113FE">
        <w:tc>
          <w:tcPr>
            <w:tcW w:w="1134" w:type="dxa"/>
          </w:tcPr>
          <w:p w:rsidR="001D6E6F" w:rsidRPr="00522614" w:rsidRDefault="001D6E6F" w:rsidP="006113FE">
            <w:pPr>
              <w:rPr>
                <w:b/>
              </w:rPr>
            </w:pPr>
            <w:r w:rsidRPr="00522614">
              <w:rPr>
                <w:rFonts w:hint="eastAsia"/>
                <w:b/>
              </w:rPr>
              <w:t>功能</w:t>
            </w:r>
          </w:p>
        </w:tc>
        <w:tc>
          <w:tcPr>
            <w:tcW w:w="7280" w:type="dxa"/>
            <w:gridSpan w:val="2"/>
          </w:tcPr>
          <w:p w:rsidR="001D6E6F" w:rsidRPr="00522614" w:rsidRDefault="001D6E6F" w:rsidP="006113FE">
            <w:pPr>
              <w:rPr>
                <w:b/>
              </w:rPr>
            </w:pPr>
            <w:r>
              <w:rPr>
                <w:rFonts w:hint="eastAsia"/>
              </w:rPr>
              <w:t>上报客户端状态接口</w:t>
            </w:r>
          </w:p>
        </w:tc>
      </w:tr>
      <w:tr w:rsidR="001D6E6F" w:rsidTr="006113FE">
        <w:tc>
          <w:tcPr>
            <w:tcW w:w="1134" w:type="dxa"/>
            <w:vMerge w:val="restart"/>
          </w:tcPr>
          <w:p w:rsidR="001D6E6F" w:rsidRDefault="001D6E6F" w:rsidP="006113FE"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1D6E6F" w:rsidRDefault="001D6E6F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1D6E6F" w:rsidRDefault="001D6E6F" w:rsidP="006113FE">
            <w:r>
              <w:rPr>
                <w:rFonts w:hint="eastAsia"/>
              </w:rPr>
              <w:t>Terminal ----&gt; Server</w:t>
            </w:r>
          </w:p>
        </w:tc>
      </w:tr>
      <w:tr w:rsidR="001D6E6F" w:rsidTr="006113FE">
        <w:tc>
          <w:tcPr>
            <w:tcW w:w="1134" w:type="dxa"/>
            <w:vMerge/>
          </w:tcPr>
          <w:p w:rsidR="001D6E6F" w:rsidRDefault="001D6E6F" w:rsidP="006113FE"/>
        </w:tc>
        <w:tc>
          <w:tcPr>
            <w:tcW w:w="1701" w:type="dxa"/>
          </w:tcPr>
          <w:p w:rsidR="001D6E6F" w:rsidRDefault="001D6E6F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1D6E6F" w:rsidRDefault="001D6E6F" w:rsidP="006113FE">
            <w:r>
              <w:rPr>
                <w:rFonts w:hint="eastAsia"/>
              </w:rPr>
              <w:t>GET</w:t>
            </w:r>
          </w:p>
        </w:tc>
      </w:tr>
      <w:tr w:rsidR="001D6E6F" w:rsidRPr="00177ACA" w:rsidTr="006113FE">
        <w:tc>
          <w:tcPr>
            <w:tcW w:w="1134" w:type="dxa"/>
            <w:vMerge/>
          </w:tcPr>
          <w:p w:rsidR="001D6E6F" w:rsidRDefault="001D6E6F" w:rsidP="006113FE"/>
        </w:tc>
        <w:tc>
          <w:tcPr>
            <w:tcW w:w="1701" w:type="dxa"/>
          </w:tcPr>
          <w:p w:rsidR="001D6E6F" w:rsidRDefault="001D6E6F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1D6E6F" w:rsidRPr="00177ACA" w:rsidRDefault="001D6E6F" w:rsidP="006113FE">
            <w:pPr>
              <w:rPr>
                <w:b/>
                <w:szCs w:val="21"/>
              </w:rPr>
            </w:pPr>
            <w:r w:rsidRPr="00177ACA">
              <w:rPr>
                <w:rFonts w:hint="eastAsia"/>
                <w:b/>
                <w:szCs w:val="21"/>
              </w:rPr>
              <w:t>/api/</w:t>
            </w:r>
            <w:r>
              <w:rPr>
                <w:rFonts w:hint="eastAsia"/>
                <w:b/>
                <w:szCs w:val="21"/>
              </w:rPr>
              <w:t>client/status/</w:t>
            </w:r>
            <w:r>
              <w:rPr>
                <w:b/>
                <w:szCs w:val="21"/>
              </w:rPr>
              <w:t>{</w:t>
            </w:r>
            <w:r>
              <w:rPr>
                <w:rFonts w:hint="eastAsia"/>
              </w:rPr>
              <w:t xml:space="preserve"> deviceid</w:t>
            </w:r>
            <w:r>
              <w:rPr>
                <w:b/>
                <w:szCs w:val="21"/>
              </w:rPr>
              <w:t xml:space="preserve"> }</w:t>
            </w:r>
          </w:p>
        </w:tc>
      </w:tr>
      <w:tr w:rsidR="001D6E6F" w:rsidTr="006113FE">
        <w:tc>
          <w:tcPr>
            <w:tcW w:w="1134" w:type="dxa"/>
            <w:vMerge/>
          </w:tcPr>
          <w:p w:rsidR="001D6E6F" w:rsidRDefault="001D6E6F" w:rsidP="006113FE"/>
        </w:tc>
        <w:tc>
          <w:tcPr>
            <w:tcW w:w="1701" w:type="dxa"/>
          </w:tcPr>
          <w:p w:rsidR="001D6E6F" w:rsidRDefault="001D6E6F" w:rsidP="006113FE">
            <w:r>
              <w:t>H</w:t>
            </w:r>
            <w:r w:rsidRPr="00D61EA9">
              <w:t>eader(Cookies)</w:t>
            </w:r>
          </w:p>
        </w:tc>
        <w:tc>
          <w:tcPr>
            <w:tcW w:w="5579" w:type="dxa"/>
          </w:tcPr>
          <w:p w:rsidR="001D6E6F" w:rsidRDefault="001D6E6F" w:rsidP="006113FE"/>
        </w:tc>
      </w:tr>
      <w:tr w:rsidR="001D6E6F" w:rsidTr="006113FE">
        <w:tc>
          <w:tcPr>
            <w:tcW w:w="1134" w:type="dxa"/>
            <w:vMerge/>
          </w:tcPr>
          <w:p w:rsidR="001D6E6F" w:rsidRDefault="001D6E6F" w:rsidP="006113FE"/>
        </w:tc>
        <w:tc>
          <w:tcPr>
            <w:tcW w:w="1701" w:type="dxa"/>
          </w:tcPr>
          <w:p w:rsidR="001D6E6F" w:rsidRDefault="001D6E6F" w:rsidP="006113FE">
            <w:r>
              <w:rPr>
                <w:rFonts w:hint="eastAsia"/>
              </w:rPr>
              <w:t>参数</w:t>
            </w:r>
          </w:p>
        </w:tc>
        <w:tc>
          <w:tcPr>
            <w:tcW w:w="5579" w:type="dxa"/>
          </w:tcPr>
          <w:p w:rsidR="001D6E6F" w:rsidRDefault="00870B49" w:rsidP="006113FE">
            <w:r>
              <w:rPr>
                <w:rFonts w:hint="eastAsia"/>
              </w:rPr>
              <w:t>version</w:t>
            </w:r>
            <w:r w:rsidR="001D6E6F">
              <w:rPr>
                <w:rFonts w:hint="eastAsia"/>
              </w:rPr>
              <w:t>=xxx,//</w:t>
            </w:r>
            <w:r w:rsidR="001D6E6F">
              <w:rPr>
                <w:rFonts w:hint="eastAsia"/>
              </w:rPr>
              <w:t>版本号</w:t>
            </w:r>
          </w:p>
        </w:tc>
      </w:tr>
      <w:tr w:rsidR="001D6E6F" w:rsidTr="006113FE">
        <w:tc>
          <w:tcPr>
            <w:tcW w:w="1134" w:type="dxa"/>
            <w:vMerge/>
          </w:tcPr>
          <w:p w:rsidR="001D6E6F" w:rsidRDefault="001D6E6F" w:rsidP="006113FE"/>
        </w:tc>
        <w:tc>
          <w:tcPr>
            <w:tcW w:w="1701" w:type="dxa"/>
          </w:tcPr>
          <w:p w:rsidR="001D6E6F" w:rsidRDefault="001D6E6F" w:rsidP="006113FE">
            <w:r>
              <w:rPr>
                <w:rFonts w:hint="eastAsia"/>
              </w:rPr>
              <w:t>示例</w:t>
            </w:r>
          </w:p>
        </w:tc>
        <w:tc>
          <w:tcPr>
            <w:tcW w:w="5579" w:type="dxa"/>
          </w:tcPr>
          <w:p w:rsidR="001D6E6F" w:rsidRDefault="001D6E6F" w:rsidP="006113FE"/>
        </w:tc>
      </w:tr>
      <w:tr w:rsidR="001D6E6F" w:rsidTr="006113FE">
        <w:tc>
          <w:tcPr>
            <w:tcW w:w="1134" w:type="dxa"/>
            <w:vMerge w:val="restart"/>
          </w:tcPr>
          <w:p w:rsidR="001D6E6F" w:rsidRDefault="001D6E6F" w:rsidP="006113FE">
            <w:r>
              <w:rPr>
                <w:rFonts w:hint="eastAsia"/>
              </w:rPr>
              <w:t>Response</w:t>
            </w:r>
          </w:p>
        </w:tc>
        <w:tc>
          <w:tcPr>
            <w:tcW w:w="1701" w:type="dxa"/>
          </w:tcPr>
          <w:p w:rsidR="001D6E6F" w:rsidRDefault="001D6E6F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1D6E6F" w:rsidRDefault="001D6E6F" w:rsidP="006113FE">
            <w:r>
              <w:rPr>
                <w:rFonts w:hint="eastAsia"/>
              </w:rPr>
              <w:t xml:space="preserve">Server ----&gt; Terminal </w:t>
            </w:r>
          </w:p>
        </w:tc>
      </w:tr>
      <w:tr w:rsidR="001D6E6F" w:rsidTr="006113FE">
        <w:tc>
          <w:tcPr>
            <w:tcW w:w="1134" w:type="dxa"/>
            <w:vMerge/>
          </w:tcPr>
          <w:p w:rsidR="001D6E6F" w:rsidRDefault="001D6E6F" w:rsidP="006113FE"/>
        </w:tc>
        <w:tc>
          <w:tcPr>
            <w:tcW w:w="1701" w:type="dxa"/>
          </w:tcPr>
          <w:p w:rsidR="001D6E6F" w:rsidRDefault="001D6E6F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1D6E6F" w:rsidRDefault="001D6E6F" w:rsidP="006113FE">
            <w:r>
              <w:rPr>
                <w:rFonts w:hint="eastAsia"/>
              </w:rPr>
              <w:t>JSON</w:t>
            </w:r>
          </w:p>
        </w:tc>
      </w:tr>
      <w:tr w:rsidR="001D6E6F" w:rsidTr="006113FE">
        <w:tc>
          <w:tcPr>
            <w:tcW w:w="1134" w:type="dxa"/>
            <w:vMerge/>
          </w:tcPr>
          <w:p w:rsidR="001D6E6F" w:rsidRDefault="001D6E6F" w:rsidP="006113FE"/>
        </w:tc>
        <w:tc>
          <w:tcPr>
            <w:tcW w:w="1701" w:type="dxa"/>
          </w:tcPr>
          <w:p w:rsidR="001D6E6F" w:rsidRDefault="001D6E6F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1D6E6F" w:rsidRDefault="001D6E6F" w:rsidP="00611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"code"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宋体" w:eastAsia="宋体" w:hAnsi="宋体" w:cs="宋体"/>
                <w:color w:val="AA00AA"/>
                <w:kern w:val="0"/>
                <w:sz w:val="20"/>
                <w:szCs w:val="20"/>
              </w:rPr>
              <w:t>200</w:t>
            </w:r>
            <w:r>
              <w:rPr>
                <w:rFonts w:ascii="宋体" w:eastAsia="宋体" w:hAnsi="宋体" w:cs="宋体" w:hint="eastAsia"/>
                <w:color w:val="AA00AA"/>
                <w:kern w:val="0"/>
                <w:sz w:val="20"/>
                <w:szCs w:val="20"/>
              </w:rPr>
              <w:t>,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 xml:space="preserve"> "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message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上报成功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  <w:r>
              <w:rPr>
                <w:rFonts w:ascii="宋体" w:eastAsia="宋体" w:hAnsi="宋体" w:cs="宋体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//成功</w:t>
            </w:r>
          </w:p>
        </w:tc>
      </w:tr>
      <w:tr w:rsidR="00430B28" w:rsidTr="006113FE">
        <w:tc>
          <w:tcPr>
            <w:tcW w:w="1134" w:type="dxa"/>
          </w:tcPr>
          <w:p w:rsidR="00430B28" w:rsidRDefault="00430B28" w:rsidP="006113FE"/>
        </w:tc>
        <w:tc>
          <w:tcPr>
            <w:tcW w:w="1701" w:type="dxa"/>
          </w:tcPr>
          <w:p w:rsidR="00430B28" w:rsidRDefault="00430B28" w:rsidP="006113FE">
            <w:r>
              <w:rPr>
                <w:rFonts w:hint="eastAsia"/>
              </w:rPr>
              <w:t>说明</w:t>
            </w:r>
          </w:p>
        </w:tc>
        <w:tc>
          <w:tcPr>
            <w:tcW w:w="5579" w:type="dxa"/>
          </w:tcPr>
          <w:p w:rsidR="00430B28" w:rsidRPr="009A4E77" w:rsidRDefault="00430B28" w:rsidP="00611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AA00"/>
                <w:kern w:val="0"/>
                <w:sz w:val="20"/>
                <w:szCs w:val="20"/>
              </w:rPr>
              <w:t>每5秒上报一次</w:t>
            </w:r>
          </w:p>
        </w:tc>
      </w:tr>
    </w:tbl>
    <w:p w:rsidR="001D6E6F" w:rsidRDefault="001D2C57" w:rsidP="00F14CAA">
      <w:pPr>
        <w:pStyle w:val="1"/>
      </w:pPr>
      <w:r>
        <w:lastRenderedPageBreak/>
        <w:t>10.</w:t>
      </w:r>
      <w:r>
        <w:rPr>
          <w:rFonts w:hint="eastAsia"/>
        </w:rPr>
        <w:t>远程监控接口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579"/>
      </w:tblGrid>
      <w:tr w:rsidR="001D2C57" w:rsidRPr="00522614" w:rsidTr="006113FE">
        <w:tc>
          <w:tcPr>
            <w:tcW w:w="1134" w:type="dxa"/>
          </w:tcPr>
          <w:p w:rsidR="001D2C57" w:rsidRPr="00522614" w:rsidRDefault="001D2C57" w:rsidP="006113FE">
            <w:pPr>
              <w:rPr>
                <w:b/>
              </w:rPr>
            </w:pPr>
            <w:r w:rsidRPr="00522614">
              <w:rPr>
                <w:rFonts w:hint="eastAsia"/>
                <w:b/>
              </w:rPr>
              <w:t>功能</w:t>
            </w:r>
          </w:p>
        </w:tc>
        <w:tc>
          <w:tcPr>
            <w:tcW w:w="7280" w:type="dxa"/>
            <w:gridSpan w:val="2"/>
          </w:tcPr>
          <w:p w:rsidR="001D2C57" w:rsidRPr="00522614" w:rsidRDefault="001D2C57" w:rsidP="006113FE">
            <w:pPr>
              <w:rPr>
                <w:b/>
              </w:rPr>
            </w:pPr>
            <w:r>
              <w:rPr>
                <w:rFonts w:hint="eastAsia"/>
                <w:b/>
              </w:rPr>
              <w:t>远程监控接口</w:t>
            </w:r>
          </w:p>
        </w:tc>
      </w:tr>
      <w:tr w:rsidR="001D2C57" w:rsidTr="006113FE">
        <w:tc>
          <w:tcPr>
            <w:tcW w:w="1134" w:type="dxa"/>
            <w:vMerge w:val="restart"/>
          </w:tcPr>
          <w:p w:rsidR="001D2C57" w:rsidRDefault="001D2C57" w:rsidP="006113FE"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1D2C57" w:rsidRDefault="001D2C57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1D2C57" w:rsidRDefault="001D2C57" w:rsidP="006113FE">
            <w:r>
              <w:rPr>
                <w:rFonts w:hint="eastAsia"/>
              </w:rPr>
              <w:t>Terminal ----&gt; Server</w:t>
            </w:r>
          </w:p>
        </w:tc>
      </w:tr>
      <w:tr w:rsidR="001D2C57" w:rsidTr="006113FE">
        <w:tc>
          <w:tcPr>
            <w:tcW w:w="1134" w:type="dxa"/>
            <w:vMerge/>
          </w:tcPr>
          <w:p w:rsidR="001D2C57" w:rsidRDefault="001D2C57" w:rsidP="006113FE"/>
        </w:tc>
        <w:tc>
          <w:tcPr>
            <w:tcW w:w="1701" w:type="dxa"/>
          </w:tcPr>
          <w:p w:rsidR="001D2C57" w:rsidRDefault="001D2C57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1D2C57" w:rsidRDefault="00546C0E" w:rsidP="006113F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2C57" w:rsidRPr="00177ACA" w:rsidTr="006113FE">
        <w:tc>
          <w:tcPr>
            <w:tcW w:w="1134" w:type="dxa"/>
            <w:vMerge/>
          </w:tcPr>
          <w:p w:rsidR="001D2C57" w:rsidRDefault="001D2C57" w:rsidP="006113FE"/>
        </w:tc>
        <w:tc>
          <w:tcPr>
            <w:tcW w:w="1701" w:type="dxa"/>
          </w:tcPr>
          <w:p w:rsidR="001D2C57" w:rsidRDefault="001D2C57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1D2C57" w:rsidRPr="00177ACA" w:rsidRDefault="001D2C57" w:rsidP="006113FE">
            <w:pPr>
              <w:rPr>
                <w:b/>
                <w:szCs w:val="21"/>
              </w:rPr>
            </w:pPr>
            <w:r w:rsidRPr="00177ACA">
              <w:rPr>
                <w:rFonts w:hint="eastAsia"/>
                <w:b/>
                <w:szCs w:val="21"/>
              </w:rPr>
              <w:t>/api/</w:t>
            </w:r>
            <w:r>
              <w:rPr>
                <w:b/>
                <w:szCs w:val="21"/>
              </w:rPr>
              <w:t>client</w:t>
            </w:r>
            <w:r>
              <w:rPr>
                <w:rFonts w:hint="eastAsia"/>
                <w:b/>
                <w:szCs w:val="21"/>
              </w:rPr>
              <w:t>/</w:t>
            </w:r>
            <w:r w:rsidR="007C3380">
              <w:rPr>
                <w:rFonts w:hint="eastAsia"/>
                <w:b/>
                <w:szCs w:val="21"/>
              </w:rPr>
              <w:t>img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b/>
                <w:szCs w:val="21"/>
              </w:rPr>
              <w:t>{</w:t>
            </w:r>
            <w:r>
              <w:rPr>
                <w:rFonts w:hint="eastAsia"/>
              </w:rPr>
              <w:t xml:space="preserve"> deviceid</w:t>
            </w:r>
            <w:r>
              <w:rPr>
                <w:b/>
                <w:szCs w:val="21"/>
              </w:rPr>
              <w:t xml:space="preserve"> }</w:t>
            </w:r>
          </w:p>
        </w:tc>
      </w:tr>
      <w:tr w:rsidR="001D2C57" w:rsidTr="006113FE">
        <w:tc>
          <w:tcPr>
            <w:tcW w:w="1134" w:type="dxa"/>
            <w:vMerge/>
          </w:tcPr>
          <w:p w:rsidR="001D2C57" w:rsidRDefault="001D2C57" w:rsidP="006113FE"/>
        </w:tc>
        <w:tc>
          <w:tcPr>
            <w:tcW w:w="1701" w:type="dxa"/>
          </w:tcPr>
          <w:p w:rsidR="001D2C57" w:rsidRDefault="001D2C57" w:rsidP="006113FE">
            <w:r>
              <w:t>H</w:t>
            </w:r>
            <w:r w:rsidRPr="00D61EA9">
              <w:t>eader(Cookies)</w:t>
            </w:r>
          </w:p>
        </w:tc>
        <w:tc>
          <w:tcPr>
            <w:tcW w:w="5579" w:type="dxa"/>
          </w:tcPr>
          <w:p w:rsidR="001D2C57" w:rsidRDefault="001D2C57" w:rsidP="006113FE"/>
        </w:tc>
      </w:tr>
      <w:tr w:rsidR="001D2C57" w:rsidTr="006113FE">
        <w:tc>
          <w:tcPr>
            <w:tcW w:w="1134" w:type="dxa"/>
            <w:vMerge/>
          </w:tcPr>
          <w:p w:rsidR="001D2C57" w:rsidRDefault="001D2C57" w:rsidP="006113FE"/>
        </w:tc>
        <w:tc>
          <w:tcPr>
            <w:tcW w:w="1701" w:type="dxa"/>
          </w:tcPr>
          <w:p w:rsidR="001D2C57" w:rsidRDefault="001D2C57" w:rsidP="006113FE">
            <w:r>
              <w:rPr>
                <w:rFonts w:hint="eastAsia"/>
              </w:rPr>
              <w:t>参数</w:t>
            </w:r>
          </w:p>
        </w:tc>
        <w:tc>
          <w:tcPr>
            <w:tcW w:w="5579" w:type="dxa"/>
          </w:tcPr>
          <w:p w:rsidR="009011AF" w:rsidRDefault="009C717C" w:rsidP="006113FE">
            <w:r>
              <w:rPr>
                <w:rFonts w:hint="eastAsia"/>
              </w:rPr>
              <w:t>data</w:t>
            </w:r>
            <w:r>
              <w:t>=xxx,&lt;must&gt;&lt;string&gt;//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位编码</w:t>
            </w:r>
          </w:p>
          <w:p w:rsidR="001D2C57" w:rsidRDefault="001D2C57" w:rsidP="006113FE">
            <w:r>
              <w:rPr>
                <w:rFonts w:hint="eastAsia"/>
              </w:rPr>
              <w:t>version=xxx, //</w:t>
            </w:r>
            <w:r>
              <w:rPr>
                <w:rFonts w:hint="eastAsia"/>
              </w:rPr>
              <w:t>版本号</w:t>
            </w:r>
          </w:p>
          <w:p w:rsidR="001D2C57" w:rsidRDefault="001D2C57" w:rsidP="006113FE">
            <w:r>
              <w:rPr>
                <w:rFonts w:hint="eastAsia"/>
              </w:rPr>
              <w:t>buildnumber= xxx,//</w:t>
            </w:r>
            <w:r>
              <w:rPr>
                <w:rFonts w:hint="eastAsia"/>
              </w:rPr>
              <w:t>编译号</w:t>
            </w:r>
          </w:p>
        </w:tc>
      </w:tr>
      <w:tr w:rsidR="001D2C57" w:rsidTr="006113FE">
        <w:tc>
          <w:tcPr>
            <w:tcW w:w="1134" w:type="dxa"/>
            <w:vMerge/>
          </w:tcPr>
          <w:p w:rsidR="001D2C57" w:rsidRDefault="001D2C57" w:rsidP="006113FE"/>
        </w:tc>
        <w:tc>
          <w:tcPr>
            <w:tcW w:w="1701" w:type="dxa"/>
          </w:tcPr>
          <w:p w:rsidR="001D2C57" w:rsidRDefault="001D2C57" w:rsidP="006113FE">
            <w:r>
              <w:rPr>
                <w:rFonts w:hint="eastAsia"/>
              </w:rPr>
              <w:t>示例</w:t>
            </w:r>
          </w:p>
        </w:tc>
        <w:tc>
          <w:tcPr>
            <w:tcW w:w="5579" w:type="dxa"/>
          </w:tcPr>
          <w:p w:rsidR="001D2C57" w:rsidRDefault="001D2C57" w:rsidP="006113FE"/>
        </w:tc>
      </w:tr>
      <w:tr w:rsidR="001D2C57" w:rsidTr="006113FE">
        <w:tc>
          <w:tcPr>
            <w:tcW w:w="1134" w:type="dxa"/>
            <w:vMerge w:val="restart"/>
          </w:tcPr>
          <w:p w:rsidR="001D2C57" w:rsidRDefault="001D2C57" w:rsidP="006113FE">
            <w:r>
              <w:rPr>
                <w:rFonts w:hint="eastAsia"/>
              </w:rPr>
              <w:t>Response</w:t>
            </w:r>
          </w:p>
        </w:tc>
        <w:tc>
          <w:tcPr>
            <w:tcW w:w="1701" w:type="dxa"/>
          </w:tcPr>
          <w:p w:rsidR="001D2C57" w:rsidRDefault="001D2C57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1D2C57" w:rsidRDefault="001D2C57" w:rsidP="006113FE">
            <w:r>
              <w:rPr>
                <w:rFonts w:hint="eastAsia"/>
              </w:rPr>
              <w:t xml:space="preserve">Server ----&gt; Terminal </w:t>
            </w:r>
          </w:p>
        </w:tc>
      </w:tr>
      <w:tr w:rsidR="001D2C57" w:rsidTr="006113FE">
        <w:tc>
          <w:tcPr>
            <w:tcW w:w="1134" w:type="dxa"/>
            <w:vMerge/>
          </w:tcPr>
          <w:p w:rsidR="001D2C57" w:rsidRDefault="001D2C57" w:rsidP="006113FE"/>
        </w:tc>
        <w:tc>
          <w:tcPr>
            <w:tcW w:w="1701" w:type="dxa"/>
          </w:tcPr>
          <w:p w:rsidR="001D2C57" w:rsidRDefault="001D2C57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1D2C57" w:rsidRDefault="001D2C57" w:rsidP="006113FE">
            <w:r>
              <w:rPr>
                <w:rFonts w:hint="eastAsia"/>
              </w:rPr>
              <w:t>JSON</w:t>
            </w:r>
          </w:p>
        </w:tc>
      </w:tr>
      <w:tr w:rsidR="001D2C57" w:rsidTr="006113FE">
        <w:tc>
          <w:tcPr>
            <w:tcW w:w="1134" w:type="dxa"/>
            <w:vMerge/>
          </w:tcPr>
          <w:p w:rsidR="001D2C57" w:rsidRDefault="001D2C57" w:rsidP="006113FE"/>
        </w:tc>
        <w:tc>
          <w:tcPr>
            <w:tcW w:w="1701" w:type="dxa"/>
          </w:tcPr>
          <w:p w:rsidR="001D2C57" w:rsidRDefault="001D2C57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1D2C57" w:rsidRDefault="001D2C57" w:rsidP="00611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"code"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宋体" w:eastAsia="宋体" w:hAnsi="宋体" w:cs="宋体"/>
                <w:color w:val="AA00AA"/>
                <w:kern w:val="0"/>
                <w:sz w:val="20"/>
                <w:szCs w:val="20"/>
              </w:rPr>
              <w:t>200</w:t>
            </w:r>
            <w:r>
              <w:rPr>
                <w:rFonts w:ascii="宋体" w:eastAsia="宋体" w:hAnsi="宋体" w:cs="宋体" w:hint="eastAsia"/>
                <w:color w:val="AA00AA"/>
                <w:kern w:val="0"/>
                <w:sz w:val="20"/>
                <w:szCs w:val="20"/>
              </w:rPr>
              <w:t>,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 xml:space="preserve"> "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message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操作成功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  <w:r>
              <w:rPr>
                <w:rFonts w:ascii="宋体" w:eastAsia="宋体" w:hAnsi="宋体" w:cs="宋体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//成功 </w:t>
            </w:r>
          </w:p>
        </w:tc>
      </w:tr>
    </w:tbl>
    <w:p w:rsidR="00522B59" w:rsidRDefault="00522B59" w:rsidP="00C70D8B">
      <w:pPr>
        <w:pStyle w:val="1"/>
      </w:pPr>
      <w:r>
        <w:t>11.</w:t>
      </w:r>
      <w:r>
        <w:rPr>
          <w:rFonts w:hint="eastAsia"/>
        </w:rPr>
        <w:t>获取</w:t>
      </w:r>
      <w:r w:rsidR="00BB5FFC">
        <w:rPr>
          <w:rFonts w:hint="eastAsia"/>
        </w:rPr>
        <w:t>任务资源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579"/>
      </w:tblGrid>
      <w:tr w:rsidR="00522B59" w:rsidRPr="00522614" w:rsidTr="006113FE">
        <w:tc>
          <w:tcPr>
            <w:tcW w:w="1134" w:type="dxa"/>
          </w:tcPr>
          <w:p w:rsidR="00522B59" w:rsidRPr="00522614" w:rsidRDefault="00522B59" w:rsidP="006113FE">
            <w:pPr>
              <w:rPr>
                <w:b/>
              </w:rPr>
            </w:pPr>
            <w:r w:rsidRPr="00522614">
              <w:rPr>
                <w:rFonts w:hint="eastAsia"/>
                <w:b/>
              </w:rPr>
              <w:t>功能</w:t>
            </w:r>
          </w:p>
        </w:tc>
        <w:tc>
          <w:tcPr>
            <w:tcW w:w="7280" w:type="dxa"/>
            <w:gridSpan w:val="2"/>
          </w:tcPr>
          <w:p w:rsidR="00522B59" w:rsidRPr="00522614" w:rsidRDefault="00A11B4E" w:rsidP="006113FE">
            <w:pPr>
              <w:rPr>
                <w:b/>
              </w:rPr>
            </w:pPr>
            <w:r>
              <w:rPr>
                <w:rFonts w:hint="eastAsia"/>
              </w:rPr>
              <w:t>获取任务资源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</w:t>
            </w:r>
          </w:p>
        </w:tc>
      </w:tr>
      <w:tr w:rsidR="00522B59" w:rsidTr="006113FE">
        <w:tc>
          <w:tcPr>
            <w:tcW w:w="1134" w:type="dxa"/>
            <w:vMerge w:val="restart"/>
          </w:tcPr>
          <w:p w:rsidR="00522B59" w:rsidRDefault="00522B59" w:rsidP="006113FE"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522B59" w:rsidRDefault="00522B59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522B59" w:rsidRDefault="00522B59" w:rsidP="006113FE">
            <w:r>
              <w:rPr>
                <w:rFonts w:hint="eastAsia"/>
              </w:rPr>
              <w:t>Terminal ----&gt; Server</w:t>
            </w:r>
          </w:p>
        </w:tc>
      </w:tr>
      <w:tr w:rsidR="00522B59" w:rsidTr="006113FE">
        <w:tc>
          <w:tcPr>
            <w:tcW w:w="1134" w:type="dxa"/>
            <w:vMerge/>
          </w:tcPr>
          <w:p w:rsidR="00522B59" w:rsidRDefault="00522B59" w:rsidP="006113FE"/>
        </w:tc>
        <w:tc>
          <w:tcPr>
            <w:tcW w:w="1701" w:type="dxa"/>
          </w:tcPr>
          <w:p w:rsidR="00522B59" w:rsidRDefault="00522B59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522B59" w:rsidRDefault="00522B59" w:rsidP="006113FE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522B59" w:rsidRPr="00177ACA" w:rsidTr="006113FE">
        <w:tc>
          <w:tcPr>
            <w:tcW w:w="1134" w:type="dxa"/>
            <w:vMerge/>
          </w:tcPr>
          <w:p w:rsidR="00522B59" w:rsidRDefault="00522B59" w:rsidP="006113FE"/>
        </w:tc>
        <w:tc>
          <w:tcPr>
            <w:tcW w:w="1701" w:type="dxa"/>
          </w:tcPr>
          <w:p w:rsidR="00522B59" w:rsidRDefault="00522B59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522B59" w:rsidRPr="00177ACA" w:rsidRDefault="00522B59" w:rsidP="00A11B4E">
            <w:pPr>
              <w:rPr>
                <w:b/>
                <w:szCs w:val="21"/>
              </w:rPr>
            </w:pPr>
            <w:r w:rsidRPr="00177ACA">
              <w:rPr>
                <w:rFonts w:hint="eastAsia"/>
                <w:b/>
                <w:szCs w:val="21"/>
              </w:rPr>
              <w:t>/api/</w:t>
            </w:r>
            <w:r>
              <w:rPr>
                <w:b/>
                <w:szCs w:val="21"/>
              </w:rPr>
              <w:t>taskfile</w:t>
            </w:r>
            <w:r>
              <w:rPr>
                <w:rFonts w:hint="eastAsia"/>
                <w:b/>
                <w:szCs w:val="21"/>
              </w:rPr>
              <w:t>/</w:t>
            </w:r>
            <w:r w:rsidRPr="00522B59">
              <w:rPr>
                <w:b/>
                <w:szCs w:val="21"/>
              </w:rPr>
              <w:t>get</w:t>
            </w:r>
            <w:r w:rsidR="00531205">
              <w:rPr>
                <w:b/>
                <w:szCs w:val="21"/>
              </w:rPr>
              <w:t>/</w:t>
            </w:r>
            <w:r>
              <w:rPr>
                <w:b/>
                <w:szCs w:val="21"/>
              </w:rPr>
              <w:t>{</w:t>
            </w:r>
            <w:r>
              <w:rPr>
                <w:rFonts w:hint="eastAsia"/>
              </w:rPr>
              <w:t xml:space="preserve"> deviceid</w:t>
            </w:r>
            <w:r>
              <w:rPr>
                <w:b/>
                <w:szCs w:val="21"/>
              </w:rPr>
              <w:t xml:space="preserve"> }</w:t>
            </w:r>
          </w:p>
        </w:tc>
      </w:tr>
      <w:tr w:rsidR="00522B59" w:rsidTr="006113FE">
        <w:tc>
          <w:tcPr>
            <w:tcW w:w="1134" w:type="dxa"/>
            <w:vMerge/>
          </w:tcPr>
          <w:p w:rsidR="00522B59" w:rsidRDefault="00522B59" w:rsidP="006113FE"/>
        </w:tc>
        <w:tc>
          <w:tcPr>
            <w:tcW w:w="1701" w:type="dxa"/>
          </w:tcPr>
          <w:p w:rsidR="00522B59" w:rsidRDefault="00522B59" w:rsidP="006113FE">
            <w:r>
              <w:t>H</w:t>
            </w:r>
            <w:r w:rsidRPr="00D61EA9">
              <w:t>eader(Cookies)</w:t>
            </w:r>
          </w:p>
        </w:tc>
        <w:tc>
          <w:tcPr>
            <w:tcW w:w="5579" w:type="dxa"/>
          </w:tcPr>
          <w:p w:rsidR="00522B59" w:rsidRDefault="00522B59" w:rsidP="006113FE"/>
        </w:tc>
      </w:tr>
      <w:tr w:rsidR="00522B59" w:rsidTr="006113FE">
        <w:tc>
          <w:tcPr>
            <w:tcW w:w="1134" w:type="dxa"/>
            <w:vMerge/>
          </w:tcPr>
          <w:p w:rsidR="00522B59" w:rsidRDefault="00522B59" w:rsidP="006113FE"/>
        </w:tc>
        <w:tc>
          <w:tcPr>
            <w:tcW w:w="1701" w:type="dxa"/>
          </w:tcPr>
          <w:p w:rsidR="00522B59" w:rsidRDefault="00522B59" w:rsidP="006113FE">
            <w:r>
              <w:rPr>
                <w:rFonts w:hint="eastAsia"/>
              </w:rPr>
              <w:t>参数</w:t>
            </w:r>
          </w:p>
        </w:tc>
        <w:tc>
          <w:tcPr>
            <w:tcW w:w="5579" w:type="dxa"/>
          </w:tcPr>
          <w:p w:rsidR="00522B59" w:rsidRDefault="00FA5593" w:rsidP="006113FE">
            <w:r>
              <w:t>tf_id</w:t>
            </w:r>
            <w:r w:rsidR="00522B59">
              <w:t>=xxx,&lt;must&gt;&lt;</w:t>
            </w:r>
            <w:r>
              <w:t>int</w:t>
            </w:r>
            <w:r w:rsidR="00522B59">
              <w:t>&gt;/</w:t>
            </w:r>
            <w:r>
              <w:t>/</w:t>
            </w:r>
            <w:r>
              <w:rPr>
                <w:rFonts w:hint="eastAsia"/>
              </w:rPr>
              <w:t>任务资源</w:t>
            </w:r>
            <w:r>
              <w:rPr>
                <w:rFonts w:hint="eastAsia"/>
              </w:rPr>
              <w:t xml:space="preserve"> id</w:t>
            </w:r>
          </w:p>
          <w:p w:rsidR="00522B59" w:rsidRDefault="00522B59" w:rsidP="006113FE">
            <w:r>
              <w:rPr>
                <w:rFonts w:hint="eastAsia"/>
              </w:rPr>
              <w:t>version=xxx, //</w:t>
            </w:r>
            <w:r>
              <w:rPr>
                <w:rFonts w:hint="eastAsia"/>
              </w:rPr>
              <w:t>版本号</w:t>
            </w:r>
          </w:p>
          <w:p w:rsidR="00522B59" w:rsidRDefault="00522B59" w:rsidP="006113FE">
            <w:r>
              <w:rPr>
                <w:rFonts w:hint="eastAsia"/>
              </w:rPr>
              <w:t>buildnumber= xxx,//</w:t>
            </w:r>
            <w:r>
              <w:rPr>
                <w:rFonts w:hint="eastAsia"/>
              </w:rPr>
              <w:t>编译号</w:t>
            </w:r>
          </w:p>
        </w:tc>
      </w:tr>
      <w:tr w:rsidR="00522B59" w:rsidTr="006113FE">
        <w:tc>
          <w:tcPr>
            <w:tcW w:w="1134" w:type="dxa"/>
            <w:vMerge/>
          </w:tcPr>
          <w:p w:rsidR="00522B59" w:rsidRDefault="00522B59" w:rsidP="006113FE"/>
        </w:tc>
        <w:tc>
          <w:tcPr>
            <w:tcW w:w="1701" w:type="dxa"/>
          </w:tcPr>
          <w:p w:rsidR="00522B59" w:rsidRDefault="00522B59" w:rsidP="006113FE">
            <w:r>
              <w:rPr>
                <w:rFonts w:hint="eastAsia"/>
              </w:rPr>
              <w:t>示例</w:t>
            </w:r>
          </w:p>
        </w:tc>
        <w:tc>
          <w:tcPr>
            <w:tcW w:w="5579" w:type="dxa"/>
          </w:tcPr>
          <w:p w:rsidR="00522B59" w:rsidRDefault="00522B59" w:rsidP="006113FE"/>
        </w:tc>
      </w:tr>
      <w:tr w:rsidR="00522B59" w:rsidTr="006113FE">
        <w:tc>
          <w:tcPr>
            <w:tcW w:w="1134" w:type="dxa"/>
            <w:vMerge w:val="restart"/>
          </w:tcPr>
          <w:p w:rsidR="00522B59" w:rsidRDefault="00522B59" w:rsidP="006113FE">
            <w:r>
              <w:rPr>
                <w:rFonts w:hint="eastAsia"/>
              </w:rPr>
              <w:t>Response</w:t>
            </w:r>
          </w:p>
        </w:tc>
        <w:tc>
          <w:tcPr>
            <w:tcW w:w="1701" w:type="dxa"/>
          </w:tcPr>
          <w:p w:rsidR="00522B59" w:rsidRDefault="00522B59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522B59" w:rsidRDefault="00522B59" w:rsidP="006113FE">
            <w:r>
              <w:rPr>
                <w:rFonts w:hint="eastAsia"/>
              </w:rPr>
              <w:t xml:space="preserve">Server ----&gt; Terminal </w:t>
            </w:r>
          </w:p>
        </w:tc>
      </w:tr>
      <w:tr w:rsidR="00522B59" w:rsidTr="006113FE">
        <w:tc>
          <w:tcPr>
            <w:tcW w:w="1134" w:type="dxa"/>
            <w:vMerge/>
          </w:tcPr>
          <w:p w:rsidR="00522B59" w:rsidRDefault="00522B59" w:rsidP="006113FE"/>
        </w:tc>
        <w:tc>
          <w:tcPr>
            <w:tcW w:w="1701" w:type="dxa"/>
          </w:tcPr>
          <w:p w:rsidR="00522B59" w:rsidRDefault="00522B59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522B59" w:rsidRDefault="0098750C" w:rsidP="006113FE">
            <w:r>
              <w:t>H</w:t>
            </w:r>
            <w:r>
              <w:rPr>
                <w:rFonts w:hint="eastAsia"/>
              </w:rPr>
              <w:t>tml</w:t>
            </w:r>
          </w:p>
        </w:tc>
      </w:tr>
      <w:tr w:rsidR="00522B59" w:rsidTr="006113FE">
        <w:tc>
          <w:tcPr>
            <w:tcW w:w="1134" w:type="dxa"/>
            <w:vMerge/>
          </w:tcPr>
          <w:p w:rsidR="00522B59" w:rsidRDefault="00522B59" w:rsidP="006113FE"/>
        </w:tc>
        <w:tc>
          <w:tcPr>
            <w:tcW w:w="1701" w:type="dxa"/>
          </w:tcPr>
          <w:p w:rsidR="00522B59" w:rsidRDefault="00522B59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522B59" w:rsidRDefault="0098750C" w:rsidP="00611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H</w:t>
            </w:r>
            <w:r>
              <w:rPr>
                <w:rFonts w:ascii="宋体" w:eastAsia="宋体" w:hAnsi="宋体" w:cs="宋体" w:hint="eastAsia"/>
                <w:b/>
                <w:bCs/>
                <w:color w:val="00AA00"/>
                <w:kern w:val="0"/>
                <w:sz w:val="20"/>
                <w:szCs w:val="20"/>
              </w:rPr>
              <w:t>tml页面</w:t>
            </w:r>
          </w:p>
        </w:tc>
      </w:tr>
    </w:tbl>
    <w:p w:rsidR="00522B59" w:rsidRDefault="00522B59" w:rsidP="00663E46"/>
    <w:p w:rsidR="00FA47EF" w:rsidRDefault="00BE254D" w:rsidP="00BE254D">
      <w:pPr>
        <w:pStyle w:val="1"/>
      </w:pPr>
      <w:r>
        <w:t>12</w:t>
      </w:r>
      <w:r>
        <w:rPr>
          <w:rFonts w:hint="eastAsia"/>
        </w:rPr>
        <w:t>．升级接口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579"/>
      </w:tblGrid>
      <w:tr w:rsidR="00FA47EF" w:rsidRPr="00522614" w:rsidTr="006113FE">
        <w:tc>
          <w:tcPr>
            <w:tcW w:w="1134" w:type="dxa"/>
          </w:tcPr>
          <w:p w:rsidR="00FA47EF" w:rsidRPr="00522614" w:rsidRDefault="00FA47EF" w:rsidP="006113FE">
            <w:pPr>
              <w:rPr>
                <w:b/>
              </w:rPr>
            </w:pPr>
            <w:r w:rsidRPr="00522614">
              <w:rPr>
                <w:rFonts w:hint="eastAsia"/>
                <w:b/>
              </w:rPr>
              <w:t>功能</w:t>
            </w:r>
          </w:p>
        </w:tc>
        <w:tc>
          <w:tcPr>
            <w:tcW w:w="7280" w:type="dxa"/>
            <w:gridSpan w:val="2"/>
          </w:tcPr>
          <w:p w:rsidR="00FA47EF" w:rsidRPr="00522614" w:rsidRDefault="00BE254D" w:rsidP="006113FE">
            <w:pPr>
              <w:rPr>
                <w:b/>
              </w:rPr>
            </w:pPr>
            <w:r>
              <w:rPr>
                <w:rFonts w:hint="eastAsia"/>
                <w:b/>
              </w:rPr>
              <w:t>升级</w:t>
            </w:r>
            <w:r w:rsidR="00FA47EF">
              <w:rPr>
                <w:rFonts w:hint="eastAsia"/>
                <w:b/>
              </w:rPr>
              <w:t>接口</w:t>
            </w:r>
          </w:p>
        </w:tc>
      </w:tr>
      <w:tr w:rsidR="00FA47EF" w:rsidTr="006113FE">
        <w:tc>
          <w:tcPr>
            <w:tcW w:w="1134" w:type="dxa"/>
            <w:vMerge w:val="restart"/>
          </w:tcPr>
          <w:p w:rsidR="00FA47EF" w:rsidRDefault="00FA47EF" w:rsidP="006113FE"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FA47EF" w:rsidRDefault="00FA47EF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FA47EF" w:rsidRDefault="00FA47EF" w:rsidP="006113FE">
            <w:r>
              <w:rPr>
                <w:rFonts w:hint="eastAsia"/>
              </w:rPr>
              <w:t>Terminal ----&gt; Server</w:t>
            </w:r>
          </w:p>
        </w:tc>
      </w:tr>
      <w:tr w:rsidR="00FA47EF" w:rsidTr="006113FE">
        <w:tc>
          <w:tcPr>
            <w:tcW w:w="1134" w:type="dxa"/>
            <w:vMerge/>
          </w:tcPr>
          <w:p w:rsidR="00FA47EF" w:rsidRDefault="00FA47EF" w:rsidP="006113FE"/>
        </w:tc>
        <w:tc>
          <w:tcPr>
            <w:tcW w:w="1701" w:type="dxa"/>
          </w:tcPr>
          <w:p w:rsidR="00FA47EF" w:rsidRDefault="00FA47EF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FA47EF" w:rsidRDefault="00FA47EF" w:rsidP="006113F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A47EF" w:rsidRPr="00177ACA" w:rsidTr="006113FE">
        <w:tc>
          <w:tcPr>
            <w:tcW w:w="1134" w:type="dxa"/>
            <w:vMerge/>
          </w:tcPr>
          <w:p w:rsidR="00FA47EF" w:rsidRDefault="00FA47EF" w:rsidP="006113FE"/>
        </w:tc>
        <w:tc>
          <w:tcPr>
            <w:tcW w:w="1701" w:type="dxa"/>
          </w:tcPr>
          <w:p w:rsidR="00FA47EF" w:rsidRDefault="00FA47EF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FA47EF" w:rsidRPr="00177ACA" w:rsidRDefault="00FA47EF" w:rsidP="006113FE">
            <w:pPr>
              <w:rPr>
                <w:b/>
                <w:szCs w:val="21"/>
              </w:rPr>
            </w:pPr>
            <w:r w:rsidRPr="00177ACA">
              <w:rPr>
                <w:rFonts w:hint="eastAsia"/>
                <w:b/>
                <w:szCs w:val="21"/>
              </w:rPr>
              <w:t>/api/</w:t>
            </w:r>
            <w:r w:rsidR="003C6DFA">
              <w:rPr>
                <w:rFonts w:hint="eastAsia"/>
                <w:b/>
                <w:szCs w:val="21"/>
              </w:rPr>
              <w:t>com</w:t>
            </w:r>
            <w:r w:rsidR="003C6DFA">
              <w:rPr>
                <w:b/>
                <w:szCs w:val="21"/>
              </w:rPr>
              <w:t>/</w:t>
            </w:r>
            <w:r w:rsidR="003C6DFA" w:rsidRPr="003C6DFA">
              <w:rPr>
                <w:b/>
                <w:szCs w:val="21"/>
              </w:rPr>
              <w:t>upgrade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b/>
                <w:szCs w:val="21"/>
              </w:rPr>
              <w:t>{</w:t>
            </w:r>
            <w:r>
              <w:rPr>
                <w:rFonts w:hint="eastAsia"/>
              </w:rPr>
              <w:t xml:space="preserve"> deviceid</w:t>
            </w:r>
            <w:r>
              <w:rPr>
                <w:b/>
                <w:szCs w:val="21"/>
              </w:rPr>
              <w:t xml:space="preserve"> }</w:t>
            </w:r>
          </w:p>
        </w:tc>
      </w:tr>
      <w:tr w:rsidR="00FA47EF" w:rsidTr="006113FE">
        <w:tc>
          <w:tcPr>
            <w:tcW w:w="1134" w:type="dxa"/>
            <w:vMerge/>
          </w:tcPr>
          <w:p w:rsidR="00FA47EF" w:rsidRDefault="00FA47EF" w:rsidP="006113FE"/>
        </w:tc>
        <w:tc>
          <w:tcPr>
            <w:tcW w:w="1701" w:type="dxa"/>
          </w:tcPr>
          <w:p w:rsidR="00FA47EF" w:rsidRDefault="00FA47EF" w:rsidP="006113FE">
            <w:r>
              <w:t>H</w:t>
            </w:r>
            <w:r w:rsidRPr="00D61EA9">
              <w:t>eader(Cookies)</w:t>
            </w:r>
          </w:p>
        </w:tc>
        <w:tc>
          <w:tcPr>
            <w:tcW w:w="5579" w:type="dxa"/>
          </w:tcPr>
          <w:p w:rsidR="00FA47EF" w:rsidRDefault="00FA47EF" w:rsidP="006113FE"/>
        </w:tc>
      </w:tr>
      <w:tr w:rsidR="00FA47EF" w:rsidTr="006113FE">
        <w:tc>
          <w:tcPr>
            <w:tcW w:w="1134" w:type="dxa"/>
            <w:vMerge/>
          </w:tcPr>
          <w:p w:rsidR="00FA47EF" w:rsidRDefault="00FA47EF" w:rsidP="006113FE"/>
        </w:tc>
        <w:tc>
          <w:tcPr>
            <w:tcW w:w="1701" w:type="dxa"/>
          </w:tcPr>
          <w:p w:rsidR="00FA47EF" w:rsidRDefault="00FA47EF" w:rsidP="006113FE">
            <w:r>
              <w:rPr>
                <w:rFonts w:hint="eastAsia"/>
              </w:rPr>
              <w:t>参数</w:t>
            </w:r>
          </w:p>
        </w:tc>
        <w:tc>
          <w:tcPr>
            <w:tcW w:w="5579" w:type="dxa"/>
          </w:tcPr>
          <w:p w:rsidR="00FA47EF" w:rsidRDefault="00FA47EF" w:rsidP="006113FE">
            <w:r>
              <w:rPr>
                <w:rFonts w:hint="eastAsia"/>
              </w:rPr>
              <w:t>version=xxx, //</w:t>
            </w:r>
            <w:r>
              <w:rPr>
                <w:rFonts w:hint="eastAsia"/>
              </w:rPr>
              <w:t>版本号</w:t>
            </w:r>
          </w:p>
          <w:p w:rsidR="00FA47EF" w:rsidRDefault="00FA47EF" w:rsidP="006113FE">
            <w:r>
              <w:rPr>
                <w:rFonts w:hint="eastAsia"/>
              </w:rPr>
              <w:lastRenderedPageBreak/>
              <w:t>buildnumber= xxx,//</w:t>
            </w:r>
            <w:r>
              <w:rPr>
                <w:rFonts w:hint="eastAsia"/>
              </w:rPr>
              <w:t>编译号</w:t>
            </w:r>
          </w:p>
        </w:tc>
      </w:tr>
      <w:tr w:rsidR="00FA47EF" w:rsidTr="006113FE">
        <w:tc>
          <w:tcPr>
            <w:tcW w:w="1134" w:type="dxa"/>
            <w:vMerge/>
          </w:tcPr>
          <w:p w:rsidR="00FA47EF" w:rsidRDefault="00FA47EF" w:rsidP="006113FE"/>
        </w:tc>
        <w:tc>
          <w:tcPr>
            <w:tcW w:w="1701" w:type="dxa"/>
          </w:tcPr>
          <w:p w:rsidR="00FA47EF" w:rsidRDefault="00FA47EF" w:rsidP="006113FE">
            <w:r>
              <w:rPr>
                <w:rFonts w:hint="eastAsia"/>
              </w:rPr>
              <w:t>示例</w:t>
            </w:r>
          </w:p>
        </w:tc>
        <w:tc>
          <w:tcPr>
            <w:tcW w:w="5579" w:type="dxa"/>
          </w:tcPr>
          <w:p w:rsidR="00FA47EF" w:rsidRDefault="00FA47EF" w:rsidP="006113FE"/>
        </w:tc>
      </w:tr>
      <w:tr w:rsidR="00FA47EF" w:rsidTr="006113FE">
        <w:tc>
          <w:tcPr>
            <w:tcW w:w="1134" w:type="dxa"/>
            <w:vMerge w:val="restart"/>
          </w:tcPr>
          <w:p w:rsidR="00FA47EF" w:rsidRDefault="00FA47EF" w:rsidP="006113FE">
            <w:r>
              <w:rPr>
                <w:rFonts w:hint="eastAsia"/>
              </w:rPr>
              <w:t>Response</w:t>
            </w:r>
          </w:p>
        </w:tc>
        <w:tc>
          <w:tcPr>
            <w:tcW w:w="1701" w:type="dxa"/>
          </w:tcPr>
          <w:p w:rsidR="00FA47EF" w:rsidRDefault="00FA47EF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FA47EF" w:rsidRDefault="00FA47EF" w:rsidP="006113FE">
            <w:r>
              <w:rPr>
                <w:rFonts w:hint="eastAsia"/>
              </w:rPr>
              <w:t xml:space="preserve">Server ----&gt; Terminal </w:t>
            </w:r>
          </w:p>
        </w:tc>
      </w:tr>
      <w:tr w:rsidR="00FA47EF" w:rsidTr="006113FE">
        <w:tc>
          <w:tcPr>
            <w:tcW w:w="1134" w:type="dxa"/>
            <w:vMerge/>
          </w:tcPr>
          <w:p w:rsidR="00FA47EF" w:rsidRDefault="00FA47EF" w:rsidP="006113FE"/>
        </w:tc>
        <w:tc>
          <w:tcPr>
            <w:tcW w:w="1701" w:type="dxa"/>
          </w:tcPr>
          <w:p w:rsidR="00FA47EF" w:rsidRDefault="00FA47EF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FA47EF" w:rsidRDefault="00FA47EF" w:rsidP="006113FE">
            <w:r>
              <w:rPr>
                <w:rFonts w:hint="eastAsia"/>
              </w:rPr>
              <w:t>JSON</w:t>
            </w:r>
          </w:p>
        </w:tc>
      </w:tr>
      <w:tr w:rsidR="00FA47EF" w:rsidTr="006113FE">
        <w:tc>
          <w:tcPr>
            <w:tcW w:w="1134" w:type="dxa"/>
            <w:vMerge/>
          </w:tcPr>
          <w:p w:rsidR="00FA47EF" w:rsidRDefault="00FA47EF" w:rsidP="006113FE"/>
        </w:tc>
        <w:tc>
          <w:tcPr>
            <w:tcW w:w="1701" w:type="dxa"/>
          </w:tcPr>
          <w:p w:rsidR="00FA47EF" w:rsidRDefault="00FA47EF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FA47EF" w:rsidRDefault="00FA47EF" w:rsidP="00FA47EF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:rsidR="00FA47EF" w:rsidRPr="00201DE5" w:rsidRDefault="00FA47EF" w:rsidP="00FA47EF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FA47E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force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:</w:t>
            </w:r>
            <w:r w:rsidR="0086299F"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 w:rsidR="0086299F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true</w:t>
            </w:r>
            <w:r w:rsidR="0086299F"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 w:rsidR="0086299F" w:rsidRPr="00201DE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="008629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//true=</w:t>
            </w:r>
            <w:r w:rsidR="0086299F">
              <w:rPr>
                <w:rFonts w:ascii="Consolas" w:eastAsia="宋体" w:hAnsi="Consolas" w:cs="Consolas" w:hint="eastAsia"/>
                <w:b/>
                <w:bCs/>
                <w:color w:val="000000"/>
                <w:kern w:val="0"/>
                <w:sz w:val="20"/>
                <w:szCs w:val="20"/>
              </w:rPr>
              <w:t>强制</w:t>
            </w:r>
            <w:r w:rsidR="0086299F">
              <w:rPr>
                <w:rFonts w:ascii="Consolas" w:eastAsia="宋体" w:hAnsi="Consolas" w:cs="Consolas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false</w:t>
            </w:r>
            <w:r w:rsidR="008629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=</w:t>
            </w:r>
            <w:r w:rsidR="0086299F">
              <w:rPr>
                <w:rFonts w:ascii="Consolas" w:eastAsia="宋体" w:hAnsi="Consolas" w:cs="Consolas" w:hint="eastAsia"/>
                <w:b/>
                <w:bCs/>
                <w:color w:val="000000"/>
                <w:kern w:val="0"/>
                <w:sz w:val="20"/>
                <w:szCs w:val="20"/>
              </w:rPr>
              <w:t>不强制</w:t>
            </w:r>
          </w:p>
          <w:p w:rsidR="00FA47EF" w:rsidRPr="00201DE5" w:rsidRDefault="00FA47EF" w:rsidP="00FA47EF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FA47E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version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 w:rsidR="0086299F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1.0.3</w:t>
            </w:r>
            <w:r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 w:rsidRPr="00201DE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</w:p>
          <w:p w:rsidR="00FA47EF" w:rsidRPr="00201DE5" w:rsidRDefault="00FA47EF" w:rsidP="00FA47EF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FA47E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desc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="0086299F"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 w:rsidR="0086299F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1.0.3</w:t>
            </w:r>
            <w:r w:rsidR="0086299F"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 w:rsidRPr="00201DE5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01DE5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//</w:t>
            </w:r>
            <w:r w:rsidR="0086299F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描述信息</w:t>
            </w:r>
          </w:p>
          <w:p w:rsidR="00FA47EF" w:rsidRPr="00201DE5" w:rsidRDefault="00FA47EF" w:rsidP="00FA47EF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FA47E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downloadurl</w:t>
            </w:r>
            <w:r w:rsidRPr="00201DE5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201DE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="0086299F"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 w:rsidR="0086299F"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1.0.3</w:t>
            </w:r>
            <w:r w:rsidR="0086299F" w:rsidRPr="00201DE5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 xml:space="preserve"> //</w:t>
            </w:r>
            <w:r w:rsidR="0086299F"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下载地址</w:t>
            </w:r>
          </w:p>
          <w:p w:rsidR="00FA47EF" w:rsidRDefault="00FA47EF" w:rsidP="00FA47EF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  <w:r w:rsidRPr="00201DE5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</w:p>
          <w:p w:rsidR="000E0192" w:rsidRDefault="000E0192" w:rsidP="00FA47EF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>
              <w:rPr>
                <w:rFonts w:ascii="Consolas" w:eastAsia="宋体" w:hAnsi="Consolas" w:cs="Consolas" w:hint="eastAsia"/>
                <w:b/>
                <w:bCs/>
                <w:color w:val="00AA00"/>
                <w:kern w:val="0"/>
                <w:sz w:val="20"/>
                <w:szCs w:val="20"/>
              </w:rPr>
              <w:t>说明：终端发送升级指令调用此接口升级</w:t>
            </w:r>
          </w:p>
        </w:tc>
      </w:tr>
    </w:tbl>
    <w:p w:rsidR="00FA47EF" w:rsidRDefault="003806A1" w:rsidP="003806A1">
      <w:pPr>
        <w:pStyle w:val="1"/>
      </w:pPr>
      <w:r>
        <w:t>13.</w:t>
      </w:r>
      <w:r>
        <w:rPr>
          <w:rFonts w:hint="eastAsia"/>
        </w:rPr>
        <w:t>获取服务器时间接口</w:t>
      </w: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579"/>
      </w:tblGrid>
      <w:tr w:rsidR="003806A1" w:rsidRPr="00522614" w:rsidTr="006113FE">
        <w:tc>
          <w:tcPr>
            <w:tcW w:w="1134" w:type="dxa"/>
          </w:tcPr>
          <w:p w:rsidR="003806A1" w:rsidRPr="00522614" w:rsidRDefault="003806A1" w:rsidP="006113FE">
            <w:pPr>
              <w:rPr>
                <w:b/>
              </w:rPr>
            </w:pPr>
            <w:r w:rsidRPr="00522614">
              <w:rPr>
                <w:rFonts w:hint="eastAsia"/>
                <w:b/>
              </w:rPr>
              <w:t>功能</w:t>
            </w:r>
          </w:p>
        </w:tc>
        <w:tc>
          <w:tcPr>
            <w:tcW w:w="7280" w:type="dxa"/>
            <w:gridSpan w:val="2"/>
          </w:tcPr>
          <w:p w:rsidR="003806A1" w:rsidRPr="00522614" w:rsidRDefault="003806A1" w:rsidP="006113FE">
            <w:pPr>
              <w:rPr>
                <w:b/>
              </w:rPr>
            </w:pPr>
            <w:r>
              <w:rPr>
                <w:rFonts w:hint="eastAsia"/>
              </w:rPr>
              <w:t>获取服务器时间接口</w:t>
            </w:r>
          </w:p>
        </w:tc>
      </w:tr>
      <w:tr w:rsidR="003806A1" w:rsidTr="006113FE">
        <w:tc>
          <w:tcPr>
            <w:tcW w:w="1134" w:type="dxa"/>
            <w:vMerge w:val="restart"/>
          </w:tcPr>
          <w:p w:rsidR="003806A1" w:rsidRDefault="003806A1" w:rsidP="006113FE"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3806A1" w:rsidRDefault="003806A1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3806A1" w:rsidRDefault="003806A1" w:rsidP="006113FE">
            <w:r>
              <w:rPr>
                <w:rFonts w:hint="eastAsia"/>
              </w:rPr>
              <w:t>Terminal ----&gt; Server</w:t>
            </w:r>
          </w:p>
        </w:tc>
      </w:tr>
      <w:tr w:rsidR="003806A1" w:rsidTr="006113FE">
        <w:tc>
          <w:tcPr>
            <w:tcW w:w="1134" w:type="dxa"/>
            <w:vMerge/>
          </w:tcPr>
          <w:p w:rsidR="003806A1" w:rsidRDefault="003806A1" w:rsidP="006113FE"/>
        </w:tc>
        <w:tc>
          <w:tcPr>
            <w:tcW w:w="1701" w:type="dxa"/>
          </w:tcPr>
          <w:p w:rsidR="003806A1" w:rsidRDefault="003806A1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3806A1" w:rsidRDefault="003806A1" w:rsidP="006113F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806A1" w:rsidRPr="00177ACA" w:rsidTr="006113FE">
        <w:tc>
          <w:tcPr>
            <w:tcW w:w="1134" w:type="dxa"/>
            <w:vMerge/>
          </w:tcPr>
          <w:p w:rsidR="003806A1" w:rsidRDefault="003806A1" w:rsidP="006113FE"/>
        </w:tc>
        <w:tc>
          <w:tcPr>
            <w:tcW w:w="1701" w:type="dxa"/>
          </w:tcPr>
          <w:p w:rsidR="003806A1" w:rsidRDefault="003806A1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3806A1" w:rsidRPr="00177ACA" w:rsidRDefault="003806A1" w:rsidP="006113FE">
            <w:pPr>
              <w:rPr>
                <w:b/>
                <w:szCs w:val="21"/>
              </w:rPr>
            </w:pPr>
            <w:r w:rsidRPr="00177ACA">
              <w:rPr>
                <w:rFonts w:hint="eastAsia"/>
                <w:b/>
                <w:szCs w:val="21"/>
              </w:rPr>
              <w:t>/api/</w:t>
            </w:r>
            <w:r>
              <w:rPr>
                <w:rFonts w:hint="eastAsia"/>
                <w:b/>
                <w:szCs w:val="21"/>
              </w:rPr>
              <w:t>com/time/</w:t>
            </w:r>
            <w:r>
              <w:rPr>
                <w:b/>
                <w:szCs w:val="21"/>
              </w:rPr>
              <w:t>{</w:t>
            </w:r>
            <w:r>
              <w:rPr>
                <w:rFonts w:hint="eastAsia"/>
              </w:rPr>
              <w:t xml:space="preserve"> deviceid</w:t>
            </w:r>
            <w:r>
              <w:rPr>
                <w:b/>
                <w:szCs w:val="21"/>
              </w:rPr>
              <w:t xml:space="preserve"> }</w:t>
            </w:r>
          </w:p>
        </w:tc>
      </w:tr>
      <w:tr w:rsidR="003806A1" w:rsidTr="006113FE">
        <w:tc>
          <w:tcPr>
            <w:tcW w:w="1134" w:type="dxa"/>
            <w:vMerge/>
          </w:tcPr>
          <w:p w:rsidR="003806A1" w:rsidRDefault="003806A1" w:rsidP="006113FE"/>
        </w:tc>
        <w:tc>
          <w:tcPr>
            <w:tcW w:w="1701" w:type="dxa"/>
          </w:tcPr>
          <w:p w:rsidR="003806A1" w:rsidRDefault="003806A1" w:rsidP="006113FE">
            <w:r>
              <w:t>H</w:t>
            </w:r>
            <w:r w:rsidRPr="00D61EA9">
              <w:t>eader(Cookies)</w:t>
            </w:r>
          </w:p>
        </w:tc>
        <w:tc>
          <w:tcPr>
            <w:tcW w:w="5579" w:type="dxa"/>
          </w:tcPr>
          <w:p w:rsidR="003806A1" w:rsidRDefault="003806A1" w:rsidP="006113FE"/>
        </w:tc>
      </w:tr>
      <w:tr w:rsidR="003806A1" w:rsidTr="006113FE">
        <w:tc>
          <w:tcPr>
            <w:tcW w:w="1134" w:type="dxa"/>
            <w:vMerge/>
          </w:tcPr>
          <w:p w:rsidR="003806A1" w:rsidRDefault="003806A1" w:rsidP="006113FE"/>
        </w:tc>
        <w:tc>
          <w:tcPr>
            <w:tcW w:w="1701" w:type="dxa"/>
          </w:tcPr>
          <w:p w:rsidR="003806A1" w:rsidRDefault="003806A1" w:rsidP="006113FE">
            <w:r>
              <w:rPr>
                <w:rFonts w:hint="eastAsia"/>
              </w:rPr>
              <w:t>参数</w:t>
            </w:r>
          </w:p>
        </w:tc>
        <w:tc>
          <w:tcPr>
            <w:tcW w:w="5579" w:type="dxa"/>
          </w:tcPr>
          <w:p w:rsidR="003806A1" w:rsidRDefault="003806A1" w:rsidP="006113FE">
            <w:r>
              <w:rPr>
                <w:rFonts w:hint="eastAsia"/>
              </w:rPr>
              <w:t>version=xxx, //</w:t>
            </w:r>
            <w:r>
              <w:rPr>
                <w:rFonts w:hint="eastAsia"/>
              </w:rPr>
              <w:t>版本号</w:t>
            </w:r>
          </w:p>
          <w:p w:rsidR="003806A1" w:rsidRDefault="003806A1" w:rsidP="006113FE">
            <w:r>
              <w:rPr>
                <w:rFonts w:hint="eastAsia"/>
              </w:rPr>
              <w:t>buildnumber= xxx,//</w:t>
            </w:r>
            <w:r>
              <w:rPr>
                <w:rFonts w:hint="eastAsia"/>
              </w:rPr>
              <w:t>编译号</w:t>
            </w:r>
          </w:p>
        </w:tc>
      </w:tr>
      <w:tr w:rsidR="003806A1" w:rsidTr="006113FE">
        <w:tc>
          <w:tcPr>
            <w:tcW w:w="1134" w:type="dxa"/>
            <w:vMerge/>
          </w:tcPr>
          <w:p w:rsidR="003806A1" w:rsidRDefault="003806A1" w:rsidP="006113FE"/>
        </w:tc>
        <w:tc>
          <w:tcPr>
            <w:tcW w:w="1701" w:type="dxa"/>
          </w:tcPr>
          <w:p w:rsidR="003806A1" w:rsidRDefault="003806A1" w:rsidP="006113FE">
            <w:r>
              <w:rPr>
                <w:rFonts w:hint="eastAsia"/>
              </w:rPr>
              <w:t>示例</w:t>
            </w:r>
          </w:p>
        </w:tc>
        <w:tc>
          <w:tcPr>
            <w:tcW w:w="5579" w:type="dxa"/>
          </w:tcPr>
          <w:p w:rsidR="003806A1" w:rsidRDefault="003806A1" w:rsidP="006113FE"/>
        </w:tc>
      </w:tr>
      <w:tr w:rsidR="003806A1" w:rsidTr="006113FE">
        <w:tc>
          <w:tcPr>
            <w:tcW w:w="1134" w:type="dxa"/>
            <w:vMerge w:val="restart"/>
          </w:tcPr>
          <w:p w:rsidR="003806A1" w:rsidRDefault="003806A1" w:rsidP="006113FE">
            <w:r>
              <w:rPr>
                <w:rFonts w:hint="eastAsia"/>
              </w:rPr>
              <w:t>Response</w:t>
            </w:r>
          </w:p>
        </w:tc>
        <w:tc>
          <w:tcPr>
            <w:tcW w:w="1701" w:type="dxa"/>
          </w:tcPr>
          <w:p w:rsidR="003806A1" w:rsidRDefault="003806A1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3806A1" w:rsidRDefault="003806A1" w:rsidP="006113FE">
            <w:r>
              <w:rPr>
                <w:rFonts w:hint="eastAsia"/>
              </w:rPr>
              <w:t xml:space="preserve">Server ----&gt; Terminal </w:t>
            </w:r>
          </w:p>
        </w:tc>
      </w:tr>
      <w:tr w:rsidR="003806A1" w:rsidTr="006113FE">
        <w:tc>
          <w:tcPr>
            <w:tcW w:w="1134" w:type="dxa"/>
            <w:vMerge/>
          </w:tcPr>
          <w:p w:rsidR="003806A1" w:rsidRDefault="003806A1" w:rsidP="006113FE"/>
        </w:tc>
        <w:tc>
          <w:tcPr>
            <w:tcW w:w="1701" w:type="dxa"/>
          </w:tcPr>
          <w:p w:rsidR="003806A1" w:rsidRDefault="003806A1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3806A1" w:rsidRDefault="003806A1" w:rsidP="006113FE">
            <w:r>
              <w:rPr>
                <w:rFonts w:hint="eastAsia"/>
              </w:rPr>
              <w:t>JSON</w:t>
            </w:r>
          </w:p>
        </w:tc>
      </w:tr>
      <w:tr w:rsidR="003806A1" w:rsidTr="006113FE">
        <w:tc>
          <w:tcPr>
            <w:tcW w:w="1134" w:type="dxa"/>
            <w:vMerge/>
          </w:tcPr>
          <w:p w:rsidR="003806A1" w:rsidRDefault="003806A1" w:rsidP="006113FE"/>
        </w:tc>
        <w:tc>
          <w:tcPr>
            <w:tcW w:w="1701" w:type="dxa"/>
          </w:tcPr>
          <w:p w:rsidR="003806A1" w:rsidRDefault="003806A1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C2303D" w:rsidRDefault="003806A1" w:rsidP="00611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</w:pP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"code"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宋体" w:eastAsia="宋体" w:hAnsi="宋体" w:cs="宋体"/>
                <w:color w:val="AA00AA"/>
                <w:kern w:val="0"/>
                <w:sz w:val="20"/>
                <w:szCs w:val="20"/>
              </w:rPr>
              <w:t>200</w:t>
            </w:r>
            <w:r>
              <w:rPr>
                <w:rFonts w:ascii="宋体" w:eastAsia="宋体" w:hAnsi="宋体" w:cs="宋体" w:hint="eastAsia"/>
                <w:color w:val="AA00AA"/>
                <w:kern w:val="0"/>
                <w:sz w:val="20"/>
                <w:szCs w:val="20"/>
              </w:rPr>
              <w:t>,</w:t>
            </w:r>
            <w:r w:rsidR="008D5585"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 xml:space="preserve"> </w:t>
            </w:r>
          </w:p>
          <w:p w:rsidR="00C2303D" w:rsidRPr="005452AB" w:rsidRDefault="00C2303D" w:rsidP="00C2303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Chars="100" w:firstLine="201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data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:</w:t>
            </w:r>
            <w:r w:rsidRPr="005452A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:rsidR="00C2303D" w:rsidRPr="005452AB" w:rsidRDefault="00C2303D" w:rsidP="00C2303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"time</w:t>
            </w:r>
            <w:r w:rsidRPr="005452A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 xml:space="preserve"> "</w:t>
            </w: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5452A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"1"</w:t>
            </w:r>
            <w:r w:rsidRPr="005452A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5452AB"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Consolas"/>
                <w:color w:val="007777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Consolas" w:hint="eastAsia"/>
                <w:color w:val="007777"/>
                <w:kern w:val="0"/>
                <w:sz w:val="20"/>
                <w:szCs w:val="20"/>
              </w:rPr>
              <w:t>参数</w:t>
            </w:r>
          </w:p>
          <w:p w:rsidR="00C2303D" w:rsidRPr="005452AB" w:rsidRDefault="00C2303D" w:rsidP="00C2303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"utctime</w:t>
            </w:r>
            <w:r w:rsidRPr="005452A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5452AB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: </w:t>
            </w:r>
            <w:r w:rsidRPr="005452AB">
              <w:rPr>
                <w:rFonts w:ascii="Consolas" w:eastAsia="宋体" w:hAnsi="Consolas" w:cs="Consolas"/>
                <w:color w:val="AA00AA"/>
                <w:kern w:val="0"/>
                <w:sz w:val="20"/>
                <w:szCs w:val="20"/>
              </w:rPr>
              <w:t>1</w:t>
            </w:r>
            <w:r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 xml:space="preserve"> //</w:t>
            </w:r>
            <w:r>
              <w:rPr>
                <w:rFonts w:ascii="Consolas" w:eastAsia="宋体" w:hAnsi="Consolas" w:cs="Consolas" w:hint="eastAsia"/>
                <w:color w:val="AA00AA"/>
                <w:kern w:val="0"/>
                <w:sz w:val="20"/>
                <w:szCs w:val="20"/>
              </w:rPr>
              <w:t>指令枚举</w:t>
            </w:r>
          </w:p>
          <w:p w:rsidR="00C2303D" w:rsidRDefault="00C2303D" w:rsidP="00C230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01"/>
              <w:jc w:val="left"/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</w:pPr>
            <w:r w:rsidRPr="005452A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  <w:r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20"/>
                <w:szCs w:val="20"/>
              </w:rPr>
              <w:t>,</w:t>
            </w:r>
          </w:p>
          <w:p w:rsidR="006113FE" w:rsidRDefault="003806A1" w:rsidP="00C230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01"/>
              <w:jc w:val="left"/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</w:pP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message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操作成功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</w:p>
          <w:p w:rsidR="003806A1" w:rsidRDefault="003806A1" w:rsidP="00611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  <w:r>
              <w:rPr>
                <w:rFonts w:ascii="宋体" w:eastAsia="宋体" w:hAnsi="宋体" w:cs="宋体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//成功 </w:t>
            </w:r>
          </w:p>
        </w:tc>
      </w:tr>
    </w:tbl>
    <w:p w:rsidR="003806A1" w:rsidRDefault="003806A1" w:rsidP="00663E46"/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579"/>
      </w:tblGrid>
      <w:tr w:rsidR="00344282" w:rsidRPr="00522614" w:rsidTr="006113FE">
        <w:tc>
          <w:tcPr>
            <w:tcW w:w="1134" w:type="dxa"/>
          </w:tcPr>
          <w:p w:rsidR="00344282" w:rsidRPr="00522614" w:rsidRDefault="00344282" w:rsidP="006113FE">
            <w:pPr>
              <w:rPr>
                <w:b/>
              </w:rPr>
            </w:pPr>
            <w:r w:rsidRPr="00522614">
              <w:rPr>
                <w:rFonts w:hint="eastAsia"/>
                <w:b/>
              </w:rPr>
              <w:t>功能</w:t>
            </w:r>
          </w:p>
        </w:tc>
        <w:tc>
          <w:tcPr>
            <w:tcW w:w="7280" w:type="dxa"/>
            <w:gridSpan w:val="2"/>
          </w:tcPr>
          <w:p w:rsidR="00344282" w:rsidRPr="00506188" w:rsidRDefault="00344282" w:rsidP="006113FE">
            <w:pPr>
              <w:rPr>
                <w:u w:val="single"/>
              </w:rPr>
            </w:pPr>
            <w:r>
              <w:rPr>
                <w:rFonts w:hint="eastAsia"/>
              </w:rPr>
              <w:t>获取服务器</w:t>
            </w:r>
            <w:r w:rsidR="00506188">
              <w:rPr>
                <w:rFonts w:hint="eastAsia"/>
                <w:u w:val="single"/>
              </w:rPr>
              <w:t>UTC</w:t>
            </w:r>
            <w:r>
              <w:rPr>
                <w:rFonts w:hint="eastAsia"/>
              </w:rPr>
              <w:t>时间接口</w:t>
            </w:r>
          </w:p>
        </w:tc>
      </w:tr>
      <w:tr w:rsidR="00344282" w:rsidTr="006113FE">
        <w:tc>
          <w:tcPr>
            <w:tcW w:w="1134" w:type="dxa"/>
            <w:vMerge w:val="restart"/>
          </w:tcPr>
          <w:p w:rsidR="00344282" w:rsidRDefault="00344282" w:rsidP="006113FE"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344282" w:rsidRDefault="00344282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344282" w:rsidRDefault="00344282" w:rsidP="006113FE">
            <w:r>
              <w:rPr>
                <w:rFonts w:hint="eastAsia"/>
              </w:rPr>
              <w:t>Terminal ----&gt; Server</w:t>
            </w:r>
          </w:p>
        </w:tc>
      </w:tr>
      <w:tr w:rsidR="00344282" w:rsidTr="006113FE">
        <w:tc>
          <w:tcPr>
            <w:tcW w:w="1134" w:type="dxa"/>
            <w:vMerge/>
          </w:tcPr>
          <w:p w:rsidR="00344282" w:rsidRDefault="00344282" w:rsidP="006113FE"/>
        </w:tc>
        <w:tc>
          <w:tcPr>
            <w:tcW w:w="1701" w:type="dxa"/>
          </w:tcPr>
          <w:p w:rsidR="00344282" w:rsidRDefault="00344282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344282" w:rsidRDefault="00344282" w:rsidP="006113F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44282" w:rsidRPr="00177ACA" w:rsidTr="006113FE">
        <w:tc>
          <w:tcPr>
            <w:tcW w:w="1134" w:type="dxa"/>
            <w:vMerge/>
          </w:tcPr>
          <w:p w:rsidR="00344282" w:rsidRDefault="00344282" w:rsidP="006113FE"/>
        </w:tc>
        <w:tc>
          <w:tcPr>
            <w:tcW w:w="1701" w:type="dxa"/>
          </w:tcPr>
          <w:p w:rsidR="00344282" w:rsidRDefault="00344282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344282" w:rsidRPr="00177ACA" w:rsidRDefault="00344282" w:rsidP="006113FE">
            <w:pPr>
              <w:rPr>
                <w:b/>
                <w:szCs w:val="21"/>
              </w:rPr>
            </w:pPr>
            <w:r w:rsidRPr="00177ACA">
              <w:rPr>
                <w:rFonts w:hint="eastAsia"/>
                <w:b/>
                <w:szCs w:val="21"/>
              </w:rPr>
              <w:t>/api/</w:t>
            </w:r>
            <w:r>
              <w:rPr>
                <w:rFonts w:hint="eastAsia"/>
                <w:b/>
                <w:szCs w:val="21"/>
              </w:rPr>
              <w:t>com/utctime/</w:t>
            </w:r>
            <w:r>
              <w:rPr>
                <w:b/>
                <w:szCs w:val="21"/>
              </w:rPr>
              <w:t>{</w:t>
            </w:r>
            <w:r>
              <w:rPr>
                <w:rFonts w:hint="eastAsia"/>
              </w:rPr>
              <w:t xml:space="preserve"> deviceid</w:t>
            </w:r>
            <w:r>
              <w:rPr>
                <w:b/>
                <w:szCs w:val="21"/>
              </w:rPr>
              <w:t xml:space="preserve"> }</w:t>
            </w:r>
          </w:p>
        </w:tc>
      </w:tr>
      <w:tr w:rsidR="00344282" w:rsidTr="006113FE">
        <w:tc>
          <w:tcPr>
            <w:tcW w:w="1134" w:type="dxa"/>
            <w:vMerge/>
          </w:tcPr>
          <w:p w:rsidR="00344282" w:rsidRDefault="00344282" w:rsidP="006113FE"/>
        </w:tc>
        <w:tc>
          <w:tcPr>
            <w:tcW w:w="1701" w:type="dxa"/>
          </w:tcPr>
          <w:p w:rsidR="00344282" w:rsidRDefault="00344282" w:rsidP="006113FE">
            <w:r>
              <w:t>H</w:t>
            </w:r>
            <w:r w:rsidRPr="00D61EA9">
              <w:t>eader(Cookies)</w:t>
            </w:r>
          </w:p>
        </w:tc>
        <w:tc>
          <w:tcPr>
            <w:tcW w:w="5579" w:type="dxa"/>
          </w:tcPr>
          <w:p w:rsidR="00344282" w:rsidRDefault="00344282" w:rsidP="006113FE"/>
        </w:tc>
      </w:tr>
      <w:tr w:rsidR="00344282" w:rsidTr="006113FE">
        <w:tc>
          <w:tcPr>
            <w:tcW w:w="1134" w:type="dxa"/>
            <w:vMerge/>
          </w:tcPr>
          <w:p w:rsidR="00344282" w:rsidRDefault="00344282" w:rsidP="006113FE"/>
        </w:tc>
        <w:tc>
          <w:tcPr>
            <w:tcW w:w="1701" w:type="dxa"/>
          </w:tcPr>
          <w:p w:rsidR="00344282" w:rsidRDefault="00344282" w:rsidP="006113FE">
            <w:r>
              <w:rPr>
                <w:rFonts w:hint="eastAsia"/>
              </w:rPr>
              <w:t>参数</w:t>
            </w:r>
          </w:p>
        </w:tc>
        <w:tc>
          <w:tcPr>
            <w:tcW w:w="5579" w:type="dxa"/>
          </w:tcPr>
          <w:p w:rsidR="00344282" w:rsidRDefault="00344282" w:rsidP="006113FE">
            <w:r>
              <w:rPr>
                <w:rFonts w:hint="eastAsia"/>
              </w:rPr>
              <w:t>version=xxx, //</w:t>
            </w:r>
            <w:r>
              <w:rPr>
                <w:rFonts w:hint="eastAsia"/>
              </w:rPr>
              <w:t>版本号</w:t>
            </w:r>
          </w:p>
          <w:p w:rsidR="00344282" w:rsidRDefault="00344282" w:rsidP="006113FE">
            <w:r>
              <w:rPr>
                <w:rFonts w:hint="eastAsia"/>
              </w:rPr>
              <w:t>buildnumber= xxx,//</w:t>
            </w:r>
            <w:r>
              <w:rPr>
                <w:rFonts w:hint="eastAsia"/>
              </w:rPr>
              <w:t>编译号</w:t>
            </w:r>
          </w:p>
        </w:tc>
      </w:tr>
      <w:tr w:rsidR="00344282" w:rsidTr="006113FE">
        <w:tc>
          <w:tcPr>
            <w:tcW w:w="1134" w:type="dxa"/>
            <w:vMerge/>
          </w:tcPr>
          <w:p w:rsidR="00344282" w:rsidRDefault="00344282" w:rsidP="006113FE"/>
        </w:tc>
        <w:tc>
          <w:tcPr>
            <w:tcW w:w="1701" w:type="dxa"/>
          </w:tcPr>
          <w:p w:rsidR="00344282" w:rsidRDefault="00344282" w:rsidP="006113FE">
            <w:r>
              <w:rPr>
                <w:rFonts w:hint="eastAsia"/>
              </w:rPr>
              <w:t>示例</w:t>
            </w:r>
          </w:p>
        </w:tc>
        <w:tc>
          <w:tcPr>
            <w:tcW w:w="5579" w:type="dxa"/>
          </w:tcPr>
          <w:p w:rsidR="00344282" w:rsidRDefault="00344282" w:rsidP="006113FE"/>
        </w:tc>
      </w:tr>
      <w:tr w:rsidR="00344282" w:rsidTr="006113FE">
        <w:tc>
          <w:tcPr>
            <w:tcW w:w="1134" w:type="dxa"/>
            <w:vMerge w:val="restart"/>
          </w:tcPr>
          <w:p w:rsidR="00344282" w:rsidRDefault="00344282" w:rsidP="006113FE">
            <w:r>
              <w:rPr>
                <w:rFonts w:hint="eastAsia"/>
              </w:rPr>
              <w:lastRenderedPageBreak/>
              <w:t>Response</w:t>
            </w:r>
          </w:p>
        </w:tc>
        <w:tc>
          <w:tcPr>
            <w:tcW w:w="1701" w:type="dxa"/>
          </w:tcPr>
          <w:p w:rsidR="00344282" w:rsidRDefault="00344282" w:rsidP="006113FE">
            <w:r>
              <w:rPr>
                <w:rFonts w:hint="eastAsia"/>
              </w:rPr>
              <w:t>Direction</w:t>
            </w:r>
          </w:p>
        </w:tc>
        <w:tc>
          <w:tcPr>
            <w:tcW w:w="5579" w:type="dxa"/>
          </w:tcPr>
          <w:p w:rsidR="00344282" w:rsidRDefault="00344282" w:rsidP="006113FE">
            <w:r>
              <w:rPr>
                <w:rFonts w:hint="eastAsia"/>
              </w:rPr>
              <w:t xml:space="preserve">Server ----&gt; Terminal </w:t>
            </w:r>
          </w:p>
        </w:tc>
      </w:tr>
      <w:tr w:rsidR="00344282" w:rsidTr="006113FE">
        <w:tc>
          <w:tcPr>
            <w:tcW w:w="1134" w:type="dxa"/>
            <w:vMerge/>
          </w:tcPr>
          <w:p w:rsidR="00344282" w:rsidRDefault="00344282" w:rsidP="006113FE"/>
        </w:tc>
        <w:tc>
          <w:tcPr>
            <w:tcW w:w="1701" w:type="dxa"/>
          </w:tcPr>
          <w:p w:rsidR="00344282" w:rsidRDefault="00344282" w:rsidP="006113FE">
            <w:r>
              <w:rPr>
                <w:rFonts w:hint="eastAsia"/>
              </w:rPr>
              <w:t>传输协议</w:t>
            </w:r>
          </w:p>
        </w:tc>
        <w:tc>
          <w:tcPr>
            <w:tcW w:w="5579" w:type="dxa"/>
          </w:tcPr>
          <w:p w:rsidR="00344282" w:rsidRDefault="00344282" w:rsidP="006113FE">
            <w:r>
              <w:rPr>
                <w:rFonts w:hint="eastAsia"/>
              </w:rPr>
              <w:t>JSON</w:t>
            </w:r>
          </w:p>
        </w:tc>
      </w:tr>
      <w:tr w:rsidR="00344282" w:rsidTr="006113FE">
        <w:tc>
          <w:tcPr>
            <w:tcW w:w="1134" w:type="dxa"/>
            <w:vMerge/>
          </w:tcPr>
          <w:p w:rsidR="00344282" w:rsidRDefault="00344282" w:rsidP="006113FE"/>
        </w:tc>
        <w:tc>
          <w:tcPr>
            <w:tcW w:w="1701" w:type="dxa"/>
          </w:tcPr>
          <w:p w:rsidR="00344282" w:rsidRDefault="00344282" w:rsidP="006113FE">
            <w:r>
              <w:rPr>
                <w:rFonts w:hint="eastAsia"/>
              </w:rPr>
              <w:t>格式</w:t>
            </w:r>
          </w:p>
        </w:tc>
        <w:tc>
          <w:tcPr>
            <w:tcW w:w="5579" w:type="dxa"/>
          </w:tcPr>
          <w:p w:rsidR="00344282" w:rsidRDefault="00344282" w:rsidP="00611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"code"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宋体" w:eastAsia="宋体" w:hAnsi="宋体" w:cs="宋体"/>
                <w:color w:val="AA00AA"/>
                <w:kern w:val="0"/>
                <w:sz w:val="20"/>
                <w:szCs w:val="20"/>
              </w:rPr>
              <w:t>200</w:t>
            </w:r>
            <w:r>
              <w:rPr>
                <w:rFonts w:ascii="宋体" w:eastAsia="宋体" w:hAnsi="宋体" w:cs="宋体" w:hint="eastAsia"/>
                <w:color w:val="AA00AA"/>
                <w:kern w:val="0"/>
                <w:sz w:val="20"/>
                <w:szCs w:val="20"/>
              </w:rPr>
              <w:t>,</w:t>
            </w:r>
            <w:r w:rsidR="00672F9C"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 xml:space="preserve"> "</w:t>
            </w:r>
            <w:r w:rsidR="00672F9C"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data</w:t>
            </w:r>
            <w:r w:rsidR="00672F9C"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="00672F9C"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 w:rsidR="00672F9C"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="00672F9C"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12312123123</w:t>
            </w:r>
            <w:r w:rsidR="00672F9C"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 xml:space="preserve"> "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message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: 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CC0000"/>
                <w:kern w:val="0"/>
                <w:sz w:val="20"/>
                <w:szCs w:val="20"/>
              </w:rPr>
              <w:t>操作成功</w:t>
            </w:r>
            <w:r w:rsidRPr="009A4E77">
              <w:rPr>
                <w:rFonts w:ascii="宋体" w:eastAsia="宋体" w:hAnsi="宋体" w:cs="宋体"/>
                <w:b/>
                <w:bCs/>
                <w:color w:val="CC0000"/>
                <w:kern w:val="0"/>
                <w:sz w:val="20"/>
                <w:szCs w:val="20"/>
              </w:rPr>
              <w:t>"</w:t>
            </w:r>
            <w:r w:rsidRPr="009A4E77">
              <w:rPr>
                <w:rFonts w:ascii="宋体" w:eastAsia="宋体" w:hAnsi="宋体" w:cs="宋体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  <w:r>
              <w:rPr>
                <w:rFonts w:ascii="宋体" w:eastAsia="宋体" w:hAnsi="宋体" w:cs="宋体" w:hint="eastAsia"/>
                <w:b/>
                <w:bCs/>
                <w:color w:val="00AA00"/>
                <w:kern w:val="0"/>
                <w:sz w:val="20"/>
                <w:szCs w:val="20"/>
              </w:rPr>
              <w:t xml:space="preserve"> //成功 </w:t>
            </w:r>
          </w:p>
        </w:tc>
      </w:tr>
    </w:tbl>
    <w:p w:rsidR="00344282" w:rsidRPr="00344282" w:rsidRDefault="00344282" w:rsidP="00663E46"/>
    <w:sectPr w:rsidR="00344282" w:rsidRPr="0034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B5F" w:rsidRDefault="007C2B5F" w:rsidP="00BE34FD">
      <w:r>
        <w:separator/>
      </w:r>
    </w:p>
  </w:endnote>
  <w:endnote w:type="continuationSeparator" w:id="0">
    <w:p w:rsidR="007C2B5F" w:rsidRDefault="007C2B5F" w:rsidP="00BE3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B5F" w:rsidRDefault="007C2B5F" w:rsidP="00BE34FD">
      <w:r>
        <w:separator/>
      </w:r>
    </w:p>
  </w:footnote>
  <w:footnote w:type="continuationSeparator" w:id="0">
    <w:p w:rsidR="007C2B5F" w:rsidRDefault="007C2B5F" w:rsidP="00BE3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19D2"/>
    <w:multiLevelType w:val="hybridMultilevel"/>
    <w:tmpl w:val="21FE99B4"/>
    <w:lvl w:ilvl="0" w:tplc="54BC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F4562"/>
    <w:multiLevelType w:val="hybridMultilevel"/>
    <w:tmpl w:val="F2F8A0FC"/>
    <w:lvl w:ilvl="0" w:tplc="6520F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3D1A7B"/>
    <w:multiLevelType w:val="hybridMultilevel"/>
    <w:tmpl w:val="1E70EF70"/>
    <w:lvl w:ilvl="0" w:tplc="1578E664">
      <w:start w:val="23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767E5"/>
    <w:multiLevelType w:val="hybridMultilevel"/>
    <w:tmpl w:val="BC581F82"/>
    <w:lvl w:ilvl="0" w:tplc="66B0E49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4389B"/>
    <w:multiLevelType w:val="hybridMultilevel"/>
    <w:tmpl w:val="168C5026"/>
    <w:lvl w:ilvl="0" w:tplc="F6407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B171AA"/>
    <w:multiLevelType w:val="hybridMultilevel"/>
    <w:tmpl w:val="6EE81822"/>
    <w:lvl w:ilvl="0" w:tplc="15BC2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55A1A"/>
    <w:multiLevelType w:val="multilevel"/>
    <w:tmpl w:val="B0C4C4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C3C2455"/>
    <w:multiLevelType w:val="hybridMultilevel"/>
    <w:tmpl w:val="BCA48B70"/>
    <w:lvl w:ilvl="0" w:tplc="B9A6A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0167D8"/>
    <w:multiLevelType w:val="hybridMultilevel"/>
    <w:tmpl w:val="5044A25A"/>
    <w:lvl w:ilvl="0" w:tplc="40E05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79520F"/>
    <w:multiLevelType w:val="hybridMultilevel"/>
    <w:tmpl w:val="ABA0A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851AD6"/>
    <w:multiLevelType w:val="hybridMultilevel"/>
    <w:tmpl w:val="EC6A5698"/>
    <w:lvl w:ilvl="0" w:tplc="90603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5A5554"/>
    <w:multiLevelType w:val="hybridMultilevel"/>
    <w:tmpl w:val="99C0C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2156EFC"/>
    <w:multiLevelType w:val="hybridMultilevel"/>
    <w:tmpl w:val="FF725062"/>
    <w:lvl w:ilvl="0" w:tplc="D9CAAD96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060CDE"/>
    <w:multiLevelType w:val="multilevel"/>
    <w:tmpl w:val="1A742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75C6A24"/>
    <w:multiLevelType w:val="hybridMultilevel"/>
    <w:tmpl w:val="1C4279B6"/>
    <w:lvl w:ilvl="0" w:tplc="043A7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E974C4"/>
    <w:multiLevelType w:val="hybridMultilevel"/>
    <w:tmpl w:val="3D1CD68E"/>
    <w:lvl w:ilvl="0" w:tplc="F8C6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792411"/>
    <w:multiLevelType w:val="hybridMultilevel"/>
    <w:tmpl w:val="D96A4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14F7F38"/>
    <w:multiLevelType w:val="hybridMultilevel"/>
    <w:tmpl w:val="C97632EE"/>
    <w:lvl w:ilvl="0" w:tplc="F6ACC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631009"/>
    <w:multiLevelType w:val="hybridMultilevel"/>
    <w:tmpl w:val="0542125E"/>
    <w:lvl w:ilvl="0" w:tplc="04F8F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761F8E"/>
    <w:multiLevelType w:val="hybridMultilevel"/>
    <w:tmpl w:val="CB480434"/>
    <w:lvl w:ilvl="0" w:tplc="D3028D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F71684"/>
    <w:multiLevelType w:val="hybridMultilevel"/>
    <w:tmpl w:val="1B4A6820"/>
    <w:lvl w:ilvl="0" w:tplc="DF5C4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DD70A5"/>
    <w:multiLevelType w:val="hybridMultilevel"/>
    <w:tmpl w:val="500A0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7878A2"/>
    <w:multiLevelType w:val="hybridMultilevel"/>
    <w:tmpl w:val="B09E26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5"/>
  </w:num>
  <w:num w:numId="3">
    <w:abstractNumId w:val="15"/>
  </w:num>
  <w:num w:numId="4">
    <w:abstractNumId w:val="14"/>
  </w:num>
  <w:num w:numId="5">
    <w:abstractNumId w:val="17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19"/>
  </w:num>
  <w:num w:numId="11">
    <w:abstractNumId w:val="13"/>
  </w:num>
  <w:num w:numId="12">
    <w:abstractNumId w:val="6"/>
  </w:num>
  <w:num w:numId="13">
    <w:abstractNumId w:val="20"/>
  </w:num>
  <w:num w:numId="14">
    <w:abstractNumId w:val="1"/>
  </w:num>
  <w:num w:numId="15">
    <w:abstractNumId w:val="12"/>
  </w:num>
  <w:num w:numId="16">
    <w:abstractNumId w:val="2"/>
  </w:num>
  <w:num w:numId="17">
    <w:abstractNumId w:val="7"/>
  </w:num>
  <w:num w:numId="18">
    <w:abstractNumId w:val="9"/>
  </w:num>
  <w:num w:numId="19">
    <w:abstractNumId w:val="16"/>
  </w:num>
  <w:num w:numId="20">
    <w:abstractNumId w:val="11"/>
  </w:num>
  <w:num w:numId="21">
    <w:abstractNumId w:val="21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43"/>
    <w:rsid w:val="0000087C"/>
    <w:rsid w:val="00001160"/>
    <w:rsid w:val="00002B49"/>
    <w:rsid w:val="00002F9E"/>
    <w:rsid w:val="0000521E"/>
    <w:rsid w:val="00012F75"/>
    <w:rsid w:val="00014284"/>
    <w:rsid w:val="000166CD"/>
    <w:rsid w:val="00017A6E"/>
    <w:rsid w:val="00020DC4"/>
    <w:rsid w:val="000214C0"/>
    <w:rsid w:val="000218AF"/>
    <w:rsid w:val="00021A75"/>
    <w:rsid w:val="00022336"/>
    <w:rsid w:val="00026318"/>
    <w:rsid w:val="000306B7"/>
    <w:rsid w:val="00031D48"/>
    <w:rsid w:val="00032E9E"/>
    <w:rsid w:val="000346B9"/>
    <w:rsid w:val="00035B05"/>
    <w:rsid w:val="00036723"/>
    <w:rsid w:val="000367AA"/>
    <w:rsid w:val="00037A24"/>
    <w:rsid w:val="000409E6"/>
    <w:rsid w:val="00040F69"/>
    <w:rsid w:val="00042C90"/>
    <w:rsid w:val="00043544"/>
    <w:rsid w:val="00044F44"/>
    <w:rsid w:val="00050FA0"/>
    <w:rsid w:val="00051384"/>
    <w:rsid w:val="00051897"/>
    <w:rsid w:val="00051C85"/>
    <w:rsid w:val="0005201E"/>
    <w:rsid w:val="00053FD5"/>
    <w:rsid w:val="0005547A"/>
    <w:rsid w:val="00057E76"/>
    <w:rsid w:val="00057F38"/>
    <w:rsid w:val="00060354"/>
    <w:rsid w:val="0006512D"/>
    <w:rsid w:val="00070D00"/>
    <w:rsid w:val="00071535"/>
    <w:rsid w:val="00072B5E"/>
    <w:rsid w:val="00074657"/>
    <w:rsid w:val="00076742"/>
    <w:rsid w:val="00076D36"/>
    <w:rsid w:val="0007725F"/>
    <w:rsid w:val="00080908"/>
    <w:rsid w:val="00080BD1"/>
    <w:rsid w:val="00080C5B"/>
    <w:rsid w:val="00081011"/>
    <w:rsid w:val="000847F0"/>
    <w:rsid w:val="0008531C"/>
    <w:rsid w:val="00085AAE"/>
    <w:rsid w:val="00086C96"/>
    <w:rsid w:val="00090620"/>
    <w:rsid w:val="00092AD5"/>
    <w:rsid w:val="0009438C"/>
    <w:rsid w:val="00095873"/>
    <w:rsid w:val="00096316"/>
    <w:rsid w:val="000970DF"/>
    <w:rsid w:val="000A078A"/>
    <w:rsid w:val="000A09A7"/>
    <w:rsid w:val="000A0F31"/>
    <w:rsid w:val="000A1CCF"/>
    <w:rsid w:val="000A264A"/>
    <w:rsid w:val="000A2DE7"/>
    <w:rsid w:val="000A4D0E"/>
    <w:rsid w:val="000A592B"/>
    <w:rsid w:val="000A7CE5"/>
    <w:rsid w:val="000B162C"/>
    <w:rsid w:val="000B319E"/>
    <w:rsid w:val="000B353D"/>
    <w:rsid w:val="000B3D0C"/>
    <w:rsid w:val="000B4851"/>
    <w:rsid w:val="000B685F"/>
    <w:rsid w:val="000B7D79"/>
    <w:rsid w:val="000C4B48"/>
    <w:rsid w:val="000C7025"/>
    <w:rsid w:val="000C7A37"/>
    <w:rsid w:val="000C7DB4"/>
    <w:rsid w:val="000D028B"/>
    <w:rsid w:val="000D06CC"/>
    <w:rsid w:val="000D1308"/>
    <w:rsid w:val="000D2D88"/>
    <w:rsid w:val="000D3D3E"/>
    <w:rsid w:val="000E0192"/>
    <w:rsid w:val="000E388F"/>
    <w:rsid w:val="000E7824"/>
    <w:rsid w:val="000E793E"/>
    <w:rsid w:val="000E7CA1"/>
    <w:rsid w:val="000E7FE2"/>
    <w:rsid w:val="000F018D"/>
    <w:rsid w:val="000F1AF9"/>
    <w:rsid w:val="000F30C4"/>
    <w:rsid w:val="000F3D85"/>
    <w:rsid w:val="000F3E9F"/>
    <w:rsid w:val="000F48A0"/>
    <w:rsid w:val="000F4E87"/>
    <w:rsid w:val="000F6717"/>
    <w:rsid w:val="001001D7"/>
    <w:rsid w:val="00101713"/>
    <w:rsid w:val="001019FC"/>
    <w:rsid w:val="00102AA5"/>
    <w:rsid w:val="001057AD"/>
    <w:rsid w:val="00110C08"/>
    <w:rsid w:val="00112F1A"/>
    <w:rsid w:val="001157FD"/>
    <w:rsid w:val="00116FD6"/>
    <w:rsid w:val="00117277"/>
    <w:rsid w:val="001208D3"/>
    <w:rsid w:val="0012197F"/>
    <w:rsid w:val="00122463"/>
    <w:rsid w:val="00125386"/>
    <w:rsid w:val="00125858"/>
    <w:rsid w:val="00125952"/>
    <w:rsid w:val="00125EAD"/>
    <w:rsid w:val="00126F95"/>
    <w:rsid w:val="001278FA"/>
    <w:rsid w:val="00133379"/>
    <w:rsid w:val="0013354C"/>
    <w:rsid w:val="00133B48"/>
    <w:rsid w:val="00135CC3"/>
    <w:rsid w:val="001370A7"/>
    <w:rsid w:val="001375A4"/>
    <w:rsid w:val="00140BA7"/>
    <w:rsid w:val="0014226C"/>
    <w:rsid w:val="00145D78"/>
    <w:rsid w:val="00145DC3"/>
    <w:rsid w:val="00146969"/>
    <w:rsid w:val="00147037"/>
    <w:rsid w:val="00152119"/>
    <w:rsid w:val="00154133"/>
    <w:rsid w:val="00155AA4"/>
    <w:rsid w:val="00156C14"/>
    <w:rsid w:val="001611AE"/>
    <w:rsid w:val="0016245A"/>
    <w:rsid w:val="00163F5F"/>
    <w:rsid w:val="00163FD1"/>
    <w:rsid w:val="0016430D"/>
    <w:rsid w:val="00167B65"/>
    <w:rsid w:val="00170FB5"/>
    <w:rsid w:val="00172051"/>
    <w:rsid w:val="0017545C"/>
    <w:rsid w:val="001763F9"/>
    <w:rsid w:val="00177611"/>
    <w:rsid w:val="00177ACA"/>
    <w:rsid w:val="001807A3"/>
    <w:rsid w:val="001818D5"/>
    <w:rsid w:val="00184856"/>
    <w:rsid w:val="00184914"/>
    <w:rsid w:val="00184D68"/>
    <w:rsid w:val="00184E01"/>
    <w:rsid w:val="00195716"/>
    <w:rsid w:val="00195779"/>
    <w:rsid w:val="00195CA3"/>
    <w:rsid w:val="00196B30"/>
    <w:rsid w:val="001A3B8C"/>
    <w:rsid w:val="001A5965"/>
    <w:rsid w:val="001A64F2"/>
    <w:rsid w:val="001A79B7"/>
    <w:rsid w:val="001A79E0"/>
    <w:rsid w:val="001B3BBA"/>
    <w:rsid w:val="001B5512"/>
    <w:rsid w:val="001B5644"/>
    <w:rsid w:val="001B624D"/>
    <w:rsid w:val="001B66BC"/>
    <w:rsid w:val="001B74F7"/>
    <w:rsid w:val="001C1864"/>
    <w:rsid w:val="001C37B0"/>
    <w:rsid w:val="001C3987"/>
    <w:rsid w:val="001C598F"/>
    <w:rsid w:val="001C66B8"/>
    <w:rsid w:val="001C7689"/>
    <w:rsid w:val="001D0960"/>
    <w:rsid w:val="001D0B47"/>
    <w:rsid w:val="001D0DED"/>
    <w:rsid w:val="001D26EF"/>
    <w:rsid w:val="001D2C57"/>
    <w:rsid w:val="001D2E04"/>
    <w:rsid w:val="001D5D6E"/>
    <w:rsid w:val="001D6E6F"/>
    <w:rsid w:val="001D7285"/>
    <w:rsid w:val="001E1FEA"/>
    <w:rsid w:val="001E469B"/>
    <w:rsid w:val="001E4D72"/>
    <w:rsid w:val="001E5588"/>
    <w:rsid w:val="001E67AD"/>
    <w:rsid w:val="001E741B"/>
    <w:rsid w:val="001E7C99"/>
    <w:rsid w:val="001F0EF6"/>
    <w:rsid w:val="001F32B2"/>
    <w:rsid w:val="001F3ED0"/>
    <w:rsid w:val="001F58DE"/>
    <w:rsid w:val="001F5D23"/>
    <w:rsid w:val="001F6669"/>
    <w:rsid w:val="001F6EF1"/>
    <w:rsid w:val="00201832"/>
    <w:rsid w:val="00201DE5"/>
    <w:rsid w:val="00202C85"/>
    <w:rsid w:val="00203843"/>
    <w:rsid w:val="00205E1A"/>
    <w:rsid w:val="0020639D"/>
    <w:rsid w:val="002079C9"/>
    <w:rsid w:val="00210208"/>
    <w:rsid w:val="00211BAF"/>
    <w:rsid w:val="00211F50"/>
    <w:rsid w:val="002122FA"/>
    <w:rsid w:val="00213714"/>
    <w:rsid w:val="00214884"/>
    <w:rsid w:val="0021768F"/>
    <w:rsid w:val="00217A89"/>
    <w:rsid w:val="002225EC"/>
    <w:rsid w:val="0022276A"/>
    <w:rsid w:val="0022301E"/>
    <w:rsid w:val="0022460D"/>
    <w:rsid w:val="0022533B"/>
    <w:rsid w:val="0022534D"/>
    <w:rsid w:val="00227A61"/>
    <w:rsid w:val="0023091B"/>
    <w:rsid w:val="00233450"/>
    <w:rsid w:val="00234A84"/>
    <w:rsid w:val="002351A4"/>
    <w:rsid w:val="00237D16"/>
    <w:rsid w:val="002414B4"/>
    <w:rsid w:val="00242006"/>
    <w:rsid w:val="00246BE2"/>
    <w:rsid w:val="00247C25"/>
    <w:rsid w:val="00251A97"/>
    <w:rsid w:val="00253AA3"/>
    <w:rsid w:val="00253F5A"/>
    <w:rsid w:val="002549A7"/>
    <w:rsid w:val="00255651"/>
    <w:rsid w:val="002573B5"/>
    <w:rsid w:val="00260F37"/>
    <w:rsid w:val="00261F0A"/>
    <w:rsid w:val="002635E0"/>
    <w:rsid w:val="002636F3"/>
    <w:rsid w:val="00263B81"/>
    <w:rsid w:val="00263D74"/>
    <w:rsid w:val="002642D4"/>
    <w:rsid w:val="002651AC"/>
    <w:rsid w:val="00266631"/>
    <w:rsid w:val="002735D5"/>
    <w:rsid w:val="00274609"/>
    <w:rsid w:val="00277C3C"/>
    <w:rsid w:val="00277F71"/>
    <w:rsid w:val="0028140A"/>
    <w:rsid w:val="00281B16"/>
    <w:rsid w:val="0028214D"/>
    <w:rsid w:val="002826C7"/>
    <w:rsid w:val="00282A2A"/>
    <w:rsid w:val="00282AC9"/>
    <w:rsid w:val="002860FF"/>
    <w:rsid w:val="00287211"/>
    <w:rsid w:val="00287863"/>
    <w:rsid w:val="00292033"/>
    <w:rsid w:val="00293C18"/>
    <w:rsid w:val="00294209"/>
    <w:rsid w:val="002A09C0"/>
    <w:rsid w:val="002A1907"/>
    <w:rsid w:val="002A2D11"/>
    <w:rsid w:val="002A68EB"/>
    <w:rsid w:val="002B2465"/>
    <w:rsid w:val="002B5A39"/>
    <w:rsid w:val="002B7ADC"/>
    <w:rsid w:val="002B7E4D"/>
    <w:rsid w:val="002C0F01"/>
    <w:rsid w:val="002C189F"/>
    <w:rsid w:val="002C2DE6"/>
    <w:rsid w:val="002C2FAA"/>
    <w:rsid w:val="002C6A1F"/>
    <w:rsid w:val="002C6AEA"/>
    <w:rsid w:val="002D1D76"/>
    <w:rsid w:val="002D3CA0"/>
    <w:rsid w:val="002D52B9"/>
    <w:rsid w:val="002D559F"/>
    <w:rsid w:val="002D59CE"/>
    <w:rsid w:val="002D6BFB"/>
    <w:rsid w:val="002E31D6"/>
    <w:rsid w:val="002E3DD5"/>
    <w:rsid w:val="002E3E46"/>
    <w:rsid w:val="002F07DA"/>
    <w:rsid w:val="002F0E0C"/>
    <w:rsid w:val="002F182C"/>
    <w:rsid w:val="002F1E9B"/>
    <w:rsid w:val="002F4F59"/>
    <w:rsid w:val="002F63D8"/>
    <w:rsid w:val="002F64B2"/>
    <w:rsid w:val="002F6DFD"/>
    <w:rsid w:val="002F7B17"/>
    <w:rsid w:val="0030014E"/>
    <w:rsid w:val="00301B72"/>
    <w:rsid w:val="00302377"/>
    <w:rsid w:val="00303858"/>
    <w:rsid w:val="00304998"/>
    <w:rsid w:val="00305A63"/>
    <w:rsid w:val="003070ED"/>
    <w:rsid w:val="00307418"/>
    <w:rsid w:val="00307CBB"/>
    <w:rsid w:val="0031408B"/>
    <w:rsid w:val="00314DBD"/>
    <w:rsid w:val="003166FA"/>
    <w:rsid w:val="0032081D"/>
    <w:rsid w:val="00323113"/>
    <w:rsid w:val="003238D6"/>
    <w:rsid w:val="00324D42"/>
    <w:rsid w:val="003251B8"/>
    <w:rsid w:val="0033030B"/>
    <w:rsid w:val="00330DBF"/>
    <w:rsid w:val="00330E03"/>
    <w:rsid w:val="00330F7D"/>
    <w:rsid w:val="00332427"/>
    <w:rsid w:val="003339C6"/>
    <w:rsid w:val="003340D4"/>
    <w:rsid w:val="00334882"/>
    <w:rsid w:val="0033495E"/>
    <w:rsid w:val="00341579"/>
    <w:rsid w:val="00344282"/>
    <w:rsid w:val="003457E2"/>
    <w:rsid w:val="00345B81"/>
    <w:rsid w:val="00347F6F"/>
    <w:rsid w:val="00347FA6"/>
    <w:rsid w:val="00350747"/>
    <w:rsid w:val="0035100E"/>
    <w:rsid w:val="0035103F"/>
    <w:rsid w:val="0035231B"/>
    <w:rsid w:val="00352427"/>
    <w:rsid w:val="00352F96"/>
    <w:rsid w:val="00352FB9"/>
    <w:rsid w:val="00354AAD"/>
    <w:rsid w:val="00355D9F"/>
    <w:rsid w:val="00356846"/>
    <w:rsid w:val="0035694E"/>
    <w:rsid w:val="003574F0"/>
    <w:rsid w:val="00357F49"/>
    <w:rsid w:val="00361548"/>
    <w:rsid w:val="00366323"/>
    <w:rsid w:val="00367350"/>
    <w:rsid w:val="003677B3"/>
    <w:rsid w:val="003677EC"/>
    <w:rsid w:val="003715F0"/>
    <w:rsid w:val="00373000"/>
    <w:rsid w:val="00373490"/>
    <w:rsid w:val="003749DE"/>
    <w:rsid w:val="00374F00"/>
    <w:rsid w:val="003753F1"/>
    <w:rsid w:val="00376ACD"/>
    <w:rsid w:val="00380259"/>
    <w:rsid w:val="003806A1"/>
    <w:rsid w:val="00381A3F"/>
    <w:rsid w:val="00382B50"/>
    <w:rsid w:val="003840E6"/>
    <w:rsid w:val="00384531"/>
    <w:rsid w:val="003845AA"/>
    <w:rsid w:val="00384B74"/>
    <w:rsid w:val="00387A84"/>
    <w:rsid w:val="00387E71"/>
    <w:rsid w:val="00390EB4"/>
    <w:rsid w:val="00392181"/>
    <w:rsid w:val="00392816"/>
    <w:rsid w:val="00392FEB"/>
    <w:rsid w:val="00395091"/>
    <w:rsid w:val="00395C38"/>
    <w:rsid w:val="003A00E7"/>
    <w:rsid w:val="003A0874"/>
    <w:rsid w:val="003A1F47"/>
    <w:rsid w:val="003A2179"/>
    <w:rsid w:val="003A6A27"/>
    <w:rsid w:val="003B03D7"/>
    <w:rsid w:val="003B2E17"/>
    <w:rsid w:val="003B3B88"/>
    <w:rsid w:val="003B4CE7"/>
    <w:rsid w:val="003B5044"/>
    <w:rsid w:val="003B5857"/>
    <w:rsid w:val="003B692A"/>
    <w:rsid w:val="003B75D5"/>
    <w:rsid w:val="003C00CB"/>
    <w:rsid w:val="003C0EC7"/>
    <w:rsid w:val="003C310D"/>
    <w:rsid w:val="003C6DFA"/>
    <w:rsid w:val="003C7831"/>
    <w:rsid w:val="003C7D76"/>
    <w:rsid w:val="003D07E8"/>
    <w:rsid w:val="003D0F21"/>
    <w:rsid w:val="003D4D80"/>
    <w:rsid w:val="003D6415"/>
    <w:rsid w:val="003E00C8"/>
    <w:rsid w:val="003E08FE"/>
    <w:rsid w:val="003E0E01"/>
    <w:rsid w:val="003E10CC"/>
    <w:rsid w:val="003E1604"/>
    <w:rsid w:val="003E1B38"/>
    <w:rsid w:val="003E32D4"/>
    <w:rsid w:val="003E3921"/>
    <w:rsid w:val="003E6411"/>
    <w:rsid w:val="003E695E"/>
    <w:rsid w:val="003F05B9"/>
    <w:rsid w:val="003F24A7"/>
    <w:rsid w:val="003F2E8E"/>
    <w:rsid w:val="003F351C"/>
    <w:rsid w:val="003F39BD"/>
    <w:rsid w:val="003F5601"/>
    <w:rsid w:val="003F613F"/>
    <w:rsid w:val="003F7FA2"/>
    <w:rsid w:val="0040337B"/>
    <w:rsid w:val="00404655"/>
    <w:rsid w:val="00411345"/>
    <w:rsid w:val="00412323"/>
    <w:rsid w:val="004140EF"/>
    <w:rsid w:val="0041568E"/>
    <w:rsid w:val="0042065C"/>
    <w:rsid w:val="00422371"/>
    <w:rsid w:val="0042316A"/>
    <w:rsid w:val="004236BF"/>
    <w:rsid w:val="004250DF"/>
    <w:rsid w:val="00426871"/>
    <w:rsid w:val="00427A0D"/>
    <w:rsid w:val="004309B9"/>
    <w:rsid w:val="00430B28"/>
    <w:rsid w:val="00430CDA"/>
    <w:rsid w:val="0043256D"/>
    <w:rsid w:val="00437047"/>
    <w:rsid w:val="004373F4"/>
    <w:rsid w:val="00440D68"/>
    <w:rsid w:val="00442440"/>
    <w:rsid w:val="00447E67"/>
    <w:rsid w:val="0045046C"/>
    <w:rsid w:val="00450CCD"/>
    <w:rsid w:val="00452919"/>
    <w:rsid w:val="00454056"/>
    <w:rsid w:val="00454A9D"/>
    <w:rsid w:val="00457D1A"/>
    <w:rsid w:val="00460FF8"/>
    <w:rsid w:val="00466F41"/>
    <w:rsid w:val="00467B19"/>
    <w:rsid w:val="00472753"/>
    <w:rsid w:val="00474753"/>
    <w:rsid w:val="00477F13"/>
    <w:rsid w:val="004801D5"/>
    <w:rsid w:val="00485222"/>
    <w:rsid w:val="004862C5"/>
    <w:rsid w:val="0049292F"/>
    <w:rsid w:val="004959D0"/>
    <w:rsid w:val="004959D8"/>
    <w:rsid w:val="004962D8"/>
    <w:rsid w:val="004A0095"/>
    <w:rsid w:val="004A1953"/>
    <w:rsid w:val="004A2A30"/>
    <w:rsid w:val="004A2E5E"/>
    <w:rsid w:val="004A4FF3"/>
    <w:rsid w:val="004A53CB"/>
    <w:rsid w:val="004A61F7"/>
    <w:rsid w:val="004A68AB"/>
    <w:rsid w:val="004B4B1A"/>
    <w:rsid w:val="004B762F"/>
    <w:rsid w:val="004C0FCB"/>
    <w:rsid w:val="004C27CA"/>
    <w:rsid w:val="004C3050"/>
    <w:rsid w:val="004C34C0"/>
    <w:rsid w:val="004C47AA"/>
    <w:rsid w:val="004C6156"/>
    <w:rsid w:val="004C7951"/>
    <w:rsid w:val="004D16B9"/>
    <w:rsid w:val="004D1F63"/>
    <w:rsid w:val="004D2E66"/>
    <w:rsid w:val="004D2F9A"/>
    <w:rsid w:val="004D404F"/>
    <w:rsid w:val="004D52DD"/>
    <w:rsid w:val="004D5C3D"/>
    <w:rsid w:val="004D769C"/>
    <w:rsid w:val="004E6746"/>
    <w:rsid w:val="004E69F0"/>
    <w:rsid w:val="004F2726"/>
    <w:rsid w:val="004F2D25"/>
    <w:rsid w:val="004F45E5"/>
    <w:rsid w:val="004F48EE"/>
    <w:rsid w:val="004F56D7"/>
    <w:rsid w:val="004F59EA"/>
    <w:rsid w:val="004F5C53"/>
    <w:rsid w:val="004F5DF5"/>
    <w:rsid w:val="005004F5"/>
    <w:rsid w:val="00501C82"/>
    <w:rsid w:val="00506188"/>
    <w:rsid w:val="00506FEA"/>
    <w:rsid w:val="00511144"/>
    <w:rsid w:val="0051120B"/>
    <w:rsid w:val="00511907"/>
    <w:rsid w:val="00511DEE"/>
    <w:rsid w:val="0052095C"/>
    <w:rsid w:val="005213E9"/>
    <w:rsid w:val="00522001"/>
    <w:rsid w:val="005223B8"/>
    <w:rsid w:val="00522B59"/>
    <w:rsid w:val="005233B8"/>
    <w:rsid w:val="005242AB"/>
    <w:rsid w:val="005267EA"/>
    <w:rsid w:val="005268D5"/>
    <w:rsid w:val="005302CE"/>
    <w:rsid w:val="00531205"/>
    <w:rsid w:val="005428F9"/>
    <w:rsid w:val="005452AB"/>
    <w:rsid w:val="0054535F"/>
    <w:rsid w:val="0054549B"/>
    <w:rsid w:val="005463FF"/>
    <w:rsid w:val="00546C0E"/>
    <w:rsid w:val="005520CF"/>
    <w:rsid w:val="00553C90"/>
    <w:rsid w:val="00553F3F"/>
    <w:rsid w:val="00555367"/>
    <w:rsid w:val="00555821"/>
    <w:rsid w:val="00557088"/>
    <w:rsid w:val="005604AE"/>
    <w:rsid w:val="00560886"/>
    <w:rsid w:val="00561D0F"/>
    <w:rsid w:val="00562C5B"/>
    <w:rsid w:val="00562F9A"/>
    <w:rsid w:val="005660E9"/>
    <w:rsid w:val="00566D79"/>
    <w:rsid w:val="00571FE7"/>
    <w:rsid w:val="00573491"/>
    <w:rsid w:val="005776CC"/>
    <w:rsid w:val="0058034F"/>
    <w:rsid w:val="00580878"/>
    <w:rsid w:val="00583382"/>
    <w:rsid w:val="00583A14"/>
    <w:rsid w:val="005844F9"/>
    <w:rsid w:val="005847AC"/>
    <w:rsid w:val="005869C7"/>
    <w:rsid w:val="00590C17"/>
    <w:rsid w:val="0059227F"/>
    <w:rsid w:val="00594833"/>
    <w:rsid w:val="00594B7F"/>
    <w:rsid w:val="00594FD5"/>
    <w:rsid w:val="00595FAC"/>
    <w:rsid w:val="005969F8"/>
    <w:rsid w:val="0059781D"/>
    <w:rsid w:val="005A3144"/>
    <w:rsid w:val="005A4088"/>
    <w:rsid w:val="005B11AE"/>
    <w:rsid w:val="005B3979"/>
    <w:rsid w:val="005B447F"/>
    <w:rsid w:val="005B7718"/>
    <w:rsid w:val="005C12A7"/>
    <w:rsid w:val="005C1DD6"/>
    <w:rsid w:val="005C700A"/>
    <w:rsid w:val="005C7691"/>
    <w:rsid w:val="005C7A29"/>
    <w:rsid w:val="005C7F12"/>
    <w:rsid w:val="005D0380"/>
    <w:rsid w:val="005D12BA"/>
    <w:rsid w:val="005D2FB2"/>
    <w:rsid w:val="005D4146"/>
    <w:rsid w:val="005D7A83"/>
    <w:rsid w:val="005E0EF7"/>
    <w:rsid w:val="005E269F"/>
    <w:rsid w:val="005E3074"/>
    <w:rsid w:val="005E51CC"/>
    <w:rsid w:val="005E53B7"/>
    <w:rsid w:val="005E57AD"/>
    <w:rsid w:val="005E78F6"/>
    <w:rsid w:val="005F174A"/>
    <w:rsid w:val="005F1B37"/>
    <w:rsid w:val="005F29DA"/>
    <w:rsid w:val="005F2F9C"/>
    <w:rsid w:val="005F3846"/>
    <w:rsid w:val="005F58CE"/>
    <w:rsid w:val="005F5D4D"/>
    <w:rsid w:val="005F628F"/>
    <w:rsid w:val="005F68FA"/>
    <w:rsid w:val="005F6B53"/>
    <w:rsid w:val="006104A2"/>
    <w:rsid w:val="006113FE"/>
    <w:rsid w:val="00611B1D"/>
    <w:rsid w:val="00612C43"/>
    <w:rsid w:val="00614D77"/>
    <w:rsid w:val="0061505B"/>
    <w:rsid w:val="00616A20"/>
    <w:rsid w:val="00616DF9"/>
    <w:rsid w:val="00621E83"/>
    <w:rsid w:val="00621F53"/>
    <w:rsid w:val="006221C3"/>
    <w:rsid w:val="0062444B"/>
    <w:rsid w:val="00627BE3"/>
    <w:rsid w:val="006313DC"/>
    <w:rsid w:val="00633790"/>
    <w:rsid w:val="006338BB"/>
    <w:rsid w:val="0063456B"/>
    <w:rsid w:val="00634A18"/>
    <w:rsid w:val="006355C8"/>
    <w:rsid w:val="0064014F"/>
    <w:rsid w:val="00642AE3"/>
    <w:rsid w:val="00642F9C"/>
    <w:rsid w:val="00643EA6"/>
    <w:rsid w:val="006440B5"/>
    <w:rsid w:val="00645FF0"/>
    <w:rsid w:val="00647C30"/>
    <w:rsid w:val="00652878"/>
    <w:rsid w:val="006548A8"/>
    <w:rsid w:val="00655702"/>
    <w:rsid w:val="00656105"/>
    <w:rsid w:val="00656652"/>
    <w:rsid w:val="00663E46"/>
    <w:rsid w:val="0066616D"/>
    <w:rsid w:val="00666601"/>
    <w:rsid w:val="0067063E"/>
    <w:rsid w:val="00671710"/>
    <w:rsid w:val="00672F9C"/>
    <w:rsid w:val="0067600B"/>
    <w:rsid w:val="00676F5D"/>
    <w:rsid w:val="00677C14"/>
    <w:rsid w:val="00681D4D"/>
    <w:rsid w:val="006825DB"/>
    <w:rsid w:val="00684D6E"/>
    <w:rsid w:val="006854B1"/>
    <w:rsid w:val="00690C19"/>
    <w:rsid w:val="0069107F"/>
    <w:rsid w:val="00691BCB"/>
    <w:rsid w:val="00694805"/>
    <w:rsid w:val="006A184F"/>
    <w:rsid w:val="006A23F4"/>
    <w:rsid w:val="006A358B"/>
    <w:rsid w:val="006A48D8"/>
    <w:rsid w:val="006B10F1"/>
    <w:rsid w:val="006B51B0"/>
    <w:rsid w:val="006C0BB0"/>
    <w:rsid w:val="006C15A7"/>
    <w:rsid w:val="006C1B86"/>
    <w:rsid w:val="006C33CA"/>
    <w:rsid w:val="006C5446"/>
    <w:rsid w:val="006C5D3E"/>
    <w:rsid w:val="006C5ED6"/>
    <w:rsid w:val="006C64DB"/>
    <w:rsid w:val="006C653D"/>
    <w:rsid w:val="006C7F24"/>
    <w:rsid w:val="006D2507"/>
    <w:rsid w:val="006D3B09"/>
    <w:rsid w:val="006D74FD"/>
    <w:rsid w:val="006D7CF1"/>
    <w:rsid w:val="006E6598"/>
    <w:rsid w:val="006E736D"/>
    <w:rsid w:val="006F0170"/>
    <w:rsid w:val="006F28E0"/>
    <w:rsid w:val="006F291E"/>
    <w:rsid w:val="006F560F"/>
    <w:rsid w:val="006F65B0"/>
    <w:rsid w:val="006F6723"/>
    <w:rsid w:val="007014A6"/>
    <w:rsid w:val="00703302"/>
    <w:rsid w:val="00703ED7"/>
    <w:rsid w:val="007041B2"/>
    <w:rsid w:val="00704376"/>
    <w:rsid w:val="0070599F"/>
    <w:rsid w:val="007105A4"/>
    <w:rsid w:val="00711796"/>
    <w:rsid w:val="0071196E"/>
    <w:rsid w:val="00712A4A"/>
    <w:rsid w:val="00715B68"/>
    <w:rsid w:val="00722B51"/>
    <w:rsid w:val="00723537"/>
    <w:rsid w:val="00725D67"/>
    <w:rsid w:val="007265E5"/>
    <w:rsid w:val="00726873"/>
    <w:rsid w:val="00727714"/>
    <w:rsid w:val="00727FA9"/>
    <w:rsid w:val="0073000D"/>
    <w:rsid w:val="00732870"/>
    <w:rsid w:val="007336D0"/>
    <w:rsid w:val="0073604A"/>
    <w:rsid w:val="00742A00"/>
    <w:rsid w:val="00742B55"/>
    <w:rsid w:val="007437BA"/>
    <w:rsid w:val="00743C19"/>
    <w:rsid w:val="00745397"/>
    <w:rsid w:val="00747678"/>
    <w:rsid w:val="007506BD"/>
    <w:rsid w:val="0075383D"/>
    <w:rsid w:val="00753875"/>
    <w:rsid w:val="007564FD"/>
    <w:rsid w:val="00757341"/>
    <w:rsid w:val="00760806"/>
    <w:rsid w:val="007627AC"/>
    <w:rsid w:val="007638FA"/>
    <w:rsid w:val="0076466E"/>
    <w:rsid w:val="00767C2F"/>
    <w:rsid w:val="00771F9D"/>
    <w:rsid w:val="00772E98"/>
    <w:rsid w:val="00776ADB"/>
    <w:rsid w:val="0077750A"/>
    <w:rsid w:val="00781173"/>
    <w:rsid w:val="00781844"/>
    <w:rsid w:val="00782D97"/>
    <w:rsid w:val="00784B12"/>
    <w:rsid w:val="0078568F"/>
    <w:rsid w:val="0078572D"/>
    <w:rsid w:val="00785CC6"/>
    <w:rsid w:val="00786BCC"/>
    <w:rsid w:val="007910CC"/>
    <w:rsid w:val="00791C63"/>
    <w:rsid w:val="0079213F"/>
    <w:rsid w:val="007975AD"/>
    <w:rsid w:val="007A0F02"/>
    <w:rsid w:val="007A43A1"/>
    <w:rsid w:val="007A5F08"/>
    <w:rsid w:val="007A60FB"/>
    <w:rsid w:val="007A6367"/>
    <w:rsid w:val="007A6D5B"/>
    <w:rsid w:val="007A7A3A"/>
    <w:rsid w:val="007A7C66"/>
    <w:rsid w:val="007B1B37"/>
    <w:rsid w:val="007B1CCD"/>
    <w:rsid w:val="007B37BF"/>
    <w:rsid w:val="007B3CE5"/>
    <w:rsid w:val="007B49D0"/>
    <w:rsid w:val="007B557C"/>
    <w:rsid w:val="007B7862"/>
    <w:rsid w:val="007C27AA"/>
    <w:rsid w:val="007C2B5F"/>
    <w:rsid w:val="007C3380"/>
    <w:rsid w:val="007C3658"/>
    <w:rsid w:val="007C427F"/>
    <w:rsid w:val="007C4736"/>
    <w:rsid w:val="007C7649"/>
    <w:rsid w:val="007C76B7"/>
    <w:rsid w:val="007D0ADE"/>
    <w:rsid w:val="007D44A1"/>
    <w:rsid w:val="007E0A0A"/>
    <w:rsid w:val="007E28C8"/>
    <w:rsid w:val="007E302A"/>
    <w:rsid w:val="007E36A5"/>
    <w:rsid w:val="007E44C2"/>
    <w:rsid w:val="007E47E5"/>
    <w:rsid w:val="007E7090"/>
    <w:rsid w:val="007E7CC5"/>
    <w:rsid w:val="007F2019"/>
    <w:rsid w:val="007F211E"/>
    <w:rsid w:val="007F2788"/>
    <w:rsid w:val="007F70BF"/>
    <w:rsid w:val="007F793A"/>
    <w:rsid w:val="007F7977"/>
    <w:rsid w:val="00800D48"/>
    <w:rsid w:val="008017B1"/>
    <w:rsid w:val="008033F8"/>
    <w:rsid w:val="00805BFA"/>
    <w:rsid w:val="00807EC0"/>
    <w:rsid w:val="008101A6"/>
    <w:rsid w:val="0081321C"/>
    <w:rsid w:val="00815C19"/>
    <w:rsid w:val="008175AF"/>
    <w:rsid w:val="008205D3"/>
    <w:rsid w:val="008218FB"/>
    <w:rsid w:val="00823A96"/>
    <w:rsid w:val="008244AE"/>
    <w:rsid w:val="0082517C"/>
    <w:rsid w:val="0082648F"/>
    <w:rsid w:val="00827DF9"/>
    <w:rsid w:val="00831B8B"/>
    <w:rsid w:val="00834988"/>
    <w:rsid w:val="0084088C"/>
    <w:rsid w:val="00846455"/>
    <w:rsid w:val="00846DA5"/>
    <w:rsid w:val="0085055E"/>
    <w:rsid w:val="00850A6E"/>
    <w:rsid w:val="00855F9F"/>
    <w:rsid w:val="00856755"/>
    <w:rsid w:val="008576E5"/>
    <w:rsid w:val="00857ED1"/>
    <w:rsid w:val="00861DA7"/>
    <w:rsid w:val="00861F9D"/>
    <w:rsid w:val="0086208F"/>
    <w:rsid w:val="0086299F"/>
    <w:rsid w:val="008658BE"/>
    <w:rsid w:val="00867DCE"/>
    <w:rsid w:val="00870B49"/>
    <w:rsid w:val="00874DA2"/>
    <w:rsid w:val="0087555C"/>
    <w:rsid w:val="00877AF7"/>
    <w:rsid w:val="00881674"/>
    <w:rsid w:val="00881AC4"/>
    <w:rsid w:val="0088348A"/>
    <w:rsid w:val="00883573"/>
    <w:rsid w:val="008854E1"/>
    <w:rsid w:val="00886779"/>
    <w:rsid w:val="00886B31"/>
    <w:rsid w:val="00887471"/>
    <w:rsid w:val="008915BD"/>
    <w:rsid w:val="008924F7"/>
    <w:rsid w:val="0089495D"/>
    <w:rsid w:val="00894F1F"/>
    <w:rsid w:val="00896CF8"/>
    <w:rsid w:val="00896F22"/>
    <w:rsid w:val="008A18AC"/>
    <w:rsid w:val="008A1E86"/>
    <w:rsid w:val="008A5511"/>
    <w:rsid w:val="008A588D"/>
    <w:rsid w:val="008A6EB8"/>
    <w:rsid w:val="008A78DE"/>
    <w:rsid w:val="008B3095"/>
    <w:rsid w:val="008B63AE"/>
    <w:rsid w:val="008B69AF"/>
    <w:rsid w:val="008B76ED"/>
    <w:rsid w:val="008C19ED"/>
    <w:rsid w:val="008C2839"/>
    <w:rsid w:val="008C422A"/>
    <w:rsid w:val="008C4A64"/>
    <w:rsid w:val="008C7E40"/>
    <w:rsid w:val="008D0DF0"/>
    <w:rsid w:val="008D19FB"/>
    <w:rsid w:val="008D1BF8"/>
    <w:rsid w:val="008D3850"/>
    <w:rsid w:val="008D3D7A"/>
    <w:rsid w:val="008D46BE"/>
    <w:rsid w:val="008D5585"/>
    <w:rsid w:val="008D70EA"/>
    <w:rsid w:val="008E636E"/>
    <w:rsid w:val="008F01C8"/>
    <w:rsid w:val="008F07D2"/>
    <w:rsid w:val="008F153C"/>
    <w:rsid w:val="008F4DE6"/>
    <w:rsid w:val="008F4F08"/>
    <w:rsid w:val="00900653"/>
    <w:rsid w:val="009011AF"/>
    <w:rsid w:val="00902A7E"/>
    <w:rsid w:val="00906577"/>
    <w:rsid w:val="0091108D"/>
    <w:rsid w:val="00921074"/>
    <w:rsid w:val="0092159A"/>
    <w:rsid w:val="009235CE"/>
    <w:rsid w:val="00923D97"/>
    <w:rsid w:val="00924693"/>
    <w:rsid w:val="009267A4"/>
    <w:rsid w:val="00926B17"/>
    <w:rsid w:val="00926B59"/>
    <w:rsid w:val="00931799"/>
    <w:rsid w:val="00935C35"/>
    <w:rsid w:val="0093730F"/>
    <w:rsid w:val="00937C58"/>
    <w:rsid w:val="00945606"/>
    <w:rsid w:val="00945838"/>
    <w:rsid w:val="0094762C"/>
    <w:rsid w:val="00947CC0"/>
    <w:rsid w:val="00954B9C"/>
    <w:rsid w:val="0095647D"/>
    <w:rsid w:val="009569E4"/>
    <w:rsid w:val="009574E6"/>
    <w:rsid w:val="00957DDD"/>
    <w:rsid w:val="00961ACE"/>
    <w:rsid w:val="0096521E"/>
    <w:rsid w:val="00970186"/>
    <w:rsid w:val="00972D1F"/>
    <w:rsid w:val="00973357"/>
    <w:rsid w:val="00973949"/>
    <w:rsid w:val="00973998"/>
    <w:rsid w:val="0097416C"/>
    <w:rsid w:val="00974E41"/>
    <w:rsid w:val="00975020"/>
    <w:rsid w:val="00975D73"/>
    <w:rsid w:val="00976874"/>
    <w:rsid w:val="00976BA0"/>
    <w:rsid w:val="009801FE"/>
    <w:rsid w:val="009814B1"/>
    <w:rsid w:val="009845E7"/>
    <w:rsid w:val="00986E0B"/>
    <w:rsid w:val="00987338"/>
    <w:rsid w:val="0098750C"/>
    <w:rsid w:val="009923D3"/>
    <w:rsid w:val="00995712"/>
    <w:rsid w:val="00995D42"/>
    <w:rsid w:val="009A1BF9"/>
    <w:rsid w:val="009A24AE"/>
    <w:rsid w:val="009A3D23"/>
    <w:rsid w:val="009A4E77"/>
    <w:rsid w:val="009A5785"/>
    <w:rsid w:val="009A74C8"/>
    <w:rsid w:val="009B01FE"/>
    <w:rsid w:val="009B0521"/>
    <w:rsid w:val="009B100D"/>
    <w:rsid w:val="009B364B"/>
    <w:rsid w:val="009B39BE"/>
    <w:rsid w:val="009C21F2"/>
    <w:rsid w:val="009C3DA9"/>
    <w:rsid w:val="009C4751"/>
    <w:rsid w:val="009C6ED9"/>
    <w:rsid w:val="009C717C"/>
    <w:rsid w:val="009D0197"/>
    <w:rsid w:val="009D1959"/>
    <w:rsid w:val="009D1F1B"/>
    <w:rsid w:val="009D2036"/>
    <w:rsid w:val="009D234B"/>
    <w:rsid w:val="009E0454"/>
    <w:rsid w:val="009E2E2D"/>
    <w:rsid w:val="009E3048"/>
    <w:rsid w:val="009F2665"/>
    <w:rsid w:val="009F2C68"/>
    <w:rsid w:val="009F3E08"/>
    <w:rsid w:val="009F54C3"/>
    <w:rsid w:val="009F58BA"/>
    <w:rsid w:val="009F60AF"/>
    <w:rsid w:val="009F6491"/>
    <w:rsid w:val="00A0251C"/>
    <w:rsid w:val="00A054B5"/>
    <w:rsid w:val="00A060B4"/>
    <w:rsid w:val="00A10F31"/>
    <w:rsid w:val="00A119CC"/>
    <w:rsid w:val="00A11B4E"/>
    <w:rsid w:val="00A1280A"/>
    <w:rsid w:val="00A162FF"/>
    <w:rsid w:val="00A17800"/>
    <w:rsid w:val="00A217E5"/>
    <w:rsid w:val="00A2338F"/>
    <w:rsid w:val="00A2442A"/>
    <w:rsid w:val="00A25A9C"/>
    <w:rsid w:val="00A271B6"/>
    <w:rsid w:val="00A315A3"/>
    <w:rsid w:val="00A33759"/>
    <w:rsid w:val="00A3460B"/>
    <w:rsid w:val="00A36288"/>
    <w:rsid w:val="00A3729E"/>
    <w:rsid w:val="00A42D08"/>
    <w:rsid w:val="00A42FD9"/>
    <w:rsid w:val="00A4387A"/>
    <w:rsid w:val="00A44E1B"/>
    <w:rsid w:val="00A451BC"/>
    <w:rsid w:val="00A46032"/>
    <w:rsid w:val="00A46429"/>
    <w:rsid w:val="00A46CFE"/>
    <w:rsid w:val="00A47019"/>
    <w:rsid w:val="00A474F4"/>
    <w:rsid w:val="00A508DC"/>
    <w:rsid w:val="00A5263A"/>
    <w:rsid w:val="00A529ED"/>
    <w:rsid w:val="00A54A85"/>
    <w:rsid w:val="00A571D8"/>
    <w:rsid w:val="00A60A8F"/>
    <w:rsid w:val="00A60E98"/>
    <w:rsid w:val="00A61189"/>
    <w:rsid w:val="00A61EEE"/>
    <w:rsid w:val="00A63125"/>
    <w:rsid w:val="00A652F2"/>
    <w:rsid w:val="00A65485"/>
    <w:rsid w:val="00A713A3"/>
    <w:rsid w:val="00A718C3"/>
    <w:rsid w:val="00A71E25"/>
    <w:rsid w:val="00A71F10"/>
    <w:rsid w:val="00A72AE5"/>
    <w:rsid w:val="00A740B5"/>
    <w:rsid w:val="00A7542D"/>
    <w:rsid w:val="00A75AD4"/>
    <w:rsid w:val="00A7766A"/>
    <w:rsid w:val="00A8016A"/>
    <w:rsid w:val="00A81582"/>
    <w:rsid w:val="00A81F0E"/>
    <w:rsid w:val="00A84793"/>
    <w:rsid w:val="00A84B67"/>
    <w:rsid w:val="00A9002D"/>
    <w:rsid w:val="00A90A12"/>
    <w:rsid w:val="00A91419"/>
    <w:rsid w:val="00A957E1"/>
    <w:rsid w:val="00A95CAE"/>
    <w:rsid w:val="00A96876"/>
    <w:rsid w:val="00A96F80"/>
    <w:rsid w:val="00AA007B"/>
    <w:rsid w:val="00AA3390"/>
    <w:rsid w:val="00AB007F"/>
    <w:rsid w:val="00AB0E40"/>
    <w:rsid w:val="00AB183E"/>
    <w:rsid w:val="00AC0811"/>
    <w:rsid w:val="00AC11DA"/>
    <w:rsid w:val="00AC1EC7"/>
    <w:rsid w:val="00AC3775"/>
    <w:rsid w:val="00AC3A3F"/>
    <w:rsid w:val="00AC6D97"/>
    <w:rsid w:val="00AD317D"/>
    <w:rsid w:val="00AD3B3E"/>
    <w:rsid w:val="00AD66FC"/>
    <w:rsid w:val="00AD7414"/>
    <w:rsid w:val="00AD7A4A"/>
    <w:rsid w:val="00AE039A"/>
    <w:rsid w:val="00AE13C4"/>
    <w:rsid w:val="00AE1C04"/>
    <w:rsid w:val="00AE1F7C"/>
    <w:rsid w:val="00AE2243"/>
    <w:rsid w:val="00AE5F35"/>
    <w:rsid w:val="00AE6734"/>
    <w:rsid w:val="00AF03D0"/>
    <w:rsid w:val="00AF10E3"/>
    <w:rsid w:val="00AF2243"/>
    <w:rsid w:val="00AF4516"/>
    <w:rsid w:val="00AF5812"/>
    <w:rsid w:val="00AF6621"/>
    <w:rsid w:val="00B01E1A"/>
    <w:rsid w:val="00B02D84"/>
    <w:rsid w:val="00B02DE7"/>
    <w:rsid w:val="00B03474"/>
    <w:rsid w:val="00B04E75"/>
    <w:rsid w:val="00B071CD"/>
    <w:rsid w:val="00B07D34"/>
    <w:rsid w:val="00B10A4D"/>
    <w:rsid w:val="00B112D3"/>
    <w:rsid w:val="00B11A1B"/>
    <w:rsid w:val="00B125CD"/>
    <w:rsid w:val="00B13AE2"/>
    <w:rsid w:val="00B13B72"/>
    <w:rsid w:val="00B15094"/>
    <w:rsid w:val="00B15813"/>
    <w:rsid w:val="00B163B2"/>
    <w:rsid w:val="00B1703C"/>
    <w:rsid w:val="00B32459"/>
    <w:rsid w:val="00B35BF8"/>
    <w:rsid w:val="00B368B9"/>
    <w:rsid w:val="00B37C42"/>
    <w:rsid w:val="00B40B9F"/>
    <w:rsid w:val="00B42B2A"/>
    <w:rsid w:val="00B44BA3"/>
    <w:rsid w:val="00B44C22"/>
    <w:rsid w:val="00B45AB5"/>
    <w:rsid w:val="00B45BD0"/>
    <w:rsid w:val="00B466CE"/>
    <w:rsid w:val="00B47DE0"/>
    <w:rsid w:val="00B525D0"/>
    <w:rsid w:val="00B57798"/>
    <w:rsid w:val="00B63193"/>
    <w:rsid w:val="00B65DD9"/>
    <w:rsid w:val="00B67840"/>
    <w:rsid w:val="00B70064"/>
    <w:rsid w:val="00B7058E"/>
    <w:rsid w:val="00B709D9"/>
    <w:rsid w:val="00B7335C"/>
    <w:rsid w:val="00B7564F"/>
    <w:rsid w:val="00B75F85"/>
    <w:rsid w:val="00B77BC4"/>
    <w:rsid w:val="00B837BC"/>
    <w:rsid w:val="00B86DB0"/>
    <w:rsid w:val="00B9013F"/>
    <w:rsid w:val="00B919D7"/>
    <w:rsid w:val="00B96C8D"/>
    <w:rsid w:val="00B97298"/>
    <w:rsid w:val="00BA3304"/>
    <w:rsid w:val="00BA3F3F"/>
    <w:rsid w:val="00BA4E3E"/>
    <w:rsid w:val="00BA634A"/>
    <w:rsid w:val="00BA6E62"/>
    <w:rsid w:val="00BA714E"/>
    <w:rsid w:val="00BB0428"/>
    <w:rsid w:val="00BB1C83"/>
    <w:rsid w:val="00BB3EA5"/>
    <w:rsid w:val="00BB5FFC"/>
    <w:rsid w:val="00BC32E9"/>
    <w:rsid w:val="00BC5983"/>
    <w:rsid w:val="00BC5FE9"/>
    <w:rsid w:val="00BC689A"/>
    <w:rsid w:val="00BC6E13"/>
    <w:rsid w:val="00BD423A"/>
    <w:rsid w:val="00BD4D42"/>
    <w:rsid w:val="00BE0F61"/>
    <w:rsid w:val="00BE254D"/>
    <w:rsid w:val="00BE26BB"/>
    <w:rsid w:val="00BE2A87"/>
    <w:rsid w:val="00BE34FD"/>
    <w:rsid w:val="00BE4CF3"/>
    <w:rsid w:val="00BE5084"/>
    <w:rsid w:val="00BF0020"/>
    <w:rsid w:val="00BF04E6"/>
    <w:rsid w:val="00BF0C34"/>
    <w:rsid w:val="00BF12BA"/>
    <w:rsid w:val="00BF1553"/>
    <w:rsid w:val="00BF1598"/>
    <w:rsid w:val="00BF2AC9"/>
    <w:rsid w:val="00BF3A1D"/>
    <w:rsid w:val="00BF3EAA"/>
    <w:rsid w:val="00BF7082"/>
    <w:rsid w:val="00C00869"/>
    <w:rsid w:val="00C00DCD"/>
    <w:rsid w:val="00C03741"/>
    <w:rsid w:val="00C03C8C"/>
    <w:rsid w:val="00C054C4"/>
    <w:rsid w:val="00C11B6C"/>
    <w:rsid w:val="00C12375"/>
    <w:rsid w:val="00C1464C"/>
    <w:rsid w:val="00C1498C"/>
    <w:rsid w:val="00C15D32"/>
    <w:rsid w:val="00C15F3E"/>
    <w:rsid w:val="00C22F6D"/>
    <w:rsid w:val="00C2303D"/>
    <w:rsid w:val="00C23DD1"/>
    <w:rsid w:val="00C24077"/>
    <w:rsid w:val="00C25045"/>
    <w:rsid w:val="00C267D0"/>
    <w:rsid w:val="00C27481"/>
    <w:rsid w:val="00C27500"/>
    <w:rsid w:val="00C2752F"/>
    <w:rsid w:val="00C27C89"/>
    <w:rsid w:val="00C318DC"/>
    <w:rsid w:val="00C325C5"/>
    <w:rsid w:val="00C339AF"/>
    <w:rsid w:val="00C339E8"/>
    <w:rsid w:val="00C343D2"/>
    <w:rsid w:val="00C36069"/>
    <w:rsid w:val="00C36AE8"/>
    <w:rsid w:val="00C41083"/>
    <w:rsid w:val="00C42260"/>
    <w:rsid w:val="00C47B8B"/>
    <w:rsid w:val="00C47D7F"/>
    <w:rsid w:val="00C50DA0"/>
    <w:rsid w:val="00C532AA"/>
    <w:rsid w:val="00C5352B"/>
    <w:rsid w:val="00C544C3"/>
    <w:rsid w:val="00C55448"/>
    <w:rsid w:val="00C567FC"/>
    <w:rsid w:val="00C57AC4"/>
    <w:rsid w:val="00C60040"/>
    <w:rsid w:val="00C61BBF"/>
    <w:rsid w:val="00C652B3"/>
    <w:rsid w:val="00C6679F"/>
    <w:rsid w:val="00C66E8B"/>
    <w:rsid w:val="00C6704B"/>
    <w:rsid w:val="00C67AFA"/>
    <w:rsid w:val="00C702B4"/>
    <w:rsid w:val="00C70C22"/>
    <w:rsid w:val="00C70D8B"/>
    <w:rsid w:val="00C71474"/>
    <w:rsid w:val="00C728E6"/>
    <w:rsid w:val="00C7345B"/>
    <w:rsid w:val="00C739DE"/>
    <w:rsid w:val="00C74351"/>
    <w:rsid w:val="00C74486"/>
    <w:rsid w:val="00C74AF4"/>
    <w:rsid w:val="00C75213"/>
    <w:rsid w:val="00C75A0A"/>
    <w:rsid w:val="00C76630"/>
    <w:rsid w:val="00C77F2C"/>
    <w:rsid w:val="00C807A3"/>
    <w:rsid w:val="00C84203"/>
    <w:rsid w:val="00C844B2"/>
    <w:rsid w:val="00C84E46"/>
    <w:rsid w:val="00C86053"/>
    <w:rsid w:val="00C86304"/>
    <w:rsid w:val="00C86AFC"/>
    <w:rsid w:val="00C875C5"/>
    <w:rsid w:val="00C93E46"/>
    <w:rsid w:val="00CA49C8"/>
    <w:rsid w:val="00CC0350"/>
    <w:rsid w:val="00CC5006"/>
    <w:rsid w:val="00CD256E"/>
    <w:rsid w:val="00CD60EE"/>
    <w:rsid w:val="00CE1F8A"/>
    <w:rsid w:val="00CE2A9E"/>
    <w:rsid w:val="00CE39AE"/>
    <w:rsid w:val="00CE3DBD"/>
    <w:rsid w:val="00CE3DCC"/>
    <w:rsid w:val="00CF0773"/>
    <w:rsid w:val="00CF2164"/>
    <w:rsid w:val="00CF4834"/>
    <w:rsid w:val="00CF4C5C"/>
    <w:rsid w:val="00CF56AE"/>
    <w:rsid w:val="00CF7B5B"/>
    <w:rsid w:val="00D00103"/>
    <w:rsid w:val="00D00795"/>
    <w:rsid w:val="00D01917"/>
    <w:rsid w:val="00D040DA"/>
    <w:rsid w:val="00D044BD"/>
    <w:rsid w:val="00D11E9A"/>
    <w:rsid w:val="00D1336C"/>
    <w:rsid w:val="00D13A88"/>
    <w:rsid w:val="00D15638"/>
    <w:rsid w:val="00D16DB8"/>
    <w:rsid w:val="00D22271"/>
    <w:rsid w:val="00D223B6"/>
    <w:rsid w:val="00D2416F"/>
    <w:rsid w:val="00D241F5"/>
    <w:rsid w:val="00D25325"/>
    <w:rsid w:val="00D25340"/>
    <w:rsid w:val="00D2581F"/>
    <w:rsid w:val="00D30A27"/>
    <w:rsid w:val="00D31BFD"/>
    <w:rsid w:val="00D34380"/>
    <w:rsid w:val="00D365E8"/>
    <w:rsid w:val="00D41495"/>
    <w:rsid w:val="00D41D46"/>
    <w:rsid w:val="00D43D61"/>
    <w:rsid w:val="00D4476F"/>
    <w:rsid w:val="00D45873"/>
    <w:rsid w:val="00D4686C"/>
    <w:rsid w:val="00D468E0"/>
    <w:rsid w:val="00D46C77"/>
    <w:rsid w:val="00D4753B"/>
    <w:rsid w:val="00D50F11"/>
    <w:rsid w:val="00D51646"/>
    <w:rsid w:val="00D52EB8"/>
    <w:rsid w:val="00D542B6"/>
    <w:rsid w:val="00D5580F"/>
    <w:rsid w:val="00D55D7A"/>
    <w:rsid w:val="00D562DA"/>
    <w:rsid w:val="00D56D45"/>
    <w:rsid w:val="00D56F7A"/>
    <w:rsid w:val="00D57CFE"/>
    <w:rsid w:val="00D62069"/>
    <w:rsid w:val="00D62330"/>
    <w:rsid w:val="00D7161F"/>
    <w:rsid w:val="00D75C66"/>
    <w:rsid w:val="00D760E4"/>
    <w:rsid w:val="00D80473"/>
    <w:rsid w:val="00D81342"/>
    <w:rsid w:val="00D8278D"/>
    <w:rsid w:val="00D8398C"/>
    <w:rsid w:val="00D8655E"/>
    <w:rsid w:val="00D96512"/>
    <w:rsid w:val="00D9754E"/>
    <w:rsid w:val="00D97B81"/>
    <w:rsid w:val="00D97CFB"/>
    <w:rsid w:val="00D97E1B"/>
    <w:rsid w:val="00DA1421"/>
    <w:rsid w:val="00DA1679"/>
    <w:rsid w:val="00DA3545"/>
    <w:rsid w:val="00DA365C"/>
    <w:rsid w:val="00DA58D2"/>
    <w:rsid w:val="00DB0117"/>
    <w:rsid w:val="00DB1E51"/>
    <w:rsid w:val="00DB3843"/>
    <w:rsid w:val="00DB3988"/>
    <w:rsid w:val="00DB58F1"/>
    <w:rsid w:val="00DB63D4"/>
    <w:rsid w:val="00DB70D4"/>
    <w:rsid w:val="00DC30E9"/>
    <w:rsid w:val="00DC40B3"/>
    <w:rsid w:val="00DC53DE"/>
    <w:rsid w:val="00DC5B81"/>
    <w:rsid w:val="00DC625E"/>
    <w:rsid w:val="00DC6662"/>
    <w:rsid w:val="00DD01E9"/>
    <w:rsid w:val="00DD0990"/>
    <w:rsid w:val="00DD114C"/>
    <w:rsid w:val="00DD4DA9"/>
    <w:rsid w:val="00DD5A3F"/>
    <w:rsid w:val="00DD615A"/>
    <w:rsid w:val="00DE0811"/>
    <w:rsid w:val="00DE2F94"/>
    <w:rsid w:val="00DE5865"/>
    <w:rsid w:val="00DF05FD"/>
    <w:rsid w:val="00DF5334"/>
    <w:rsid w:val="00DF56C8"/>
    <w:rsid w:val="00DF5D63"/>
    <w:rsid w:val="00DF7411"/>
    <w:rsid w:val="00E01B86"/>
    <w:rsid w:val="00E050C0"/>
    <w:rsid w:val="00E061CF"/>
    <w:rsid w:val="00E070AF"/>
    <w:rsid w:val="00E10078"/>
    <w:rsid w:val="00E12076"/>
    <w:rsid w:val="00E12F6B"/>
    <w:rsid w:val="00E135E2"/>
    <w:rsid w:val="00E13FF6"/>
    <w:rsid w:val="00E14285"/>
    <w:rsid w:val="00E162DF"/>
    <w:rsid w:val="00E17432"/>
    <w:rsid w:val="00E17A05"/>
    <w:rsid w:val="00E21191"/>
    <w:rsid w:val="00E21EBB"/>
    <w:rsid w:val="00E21F5E"/>
    <w:rsid w:val="00E21F97"/>
    <w:rsid w:val="00E22B84"/>
    <w:rsid w:val="00E2522C"/>
    <w:rsid w:val="00E325D3"/>
    <w:rsid w:val="00E33B0A"/>
    <w:rsid w:val="00E351D1"/>
    <w:rsid w:val="00E3523D"/>
    <w:rsid w:val="00E36237"/>
    <w:rsid w:val="00E36906"/>
    <w:rsid w:val="00E40E64"/>
    <w:rsid w:val="00E40EDF"/>
    <w:rsid w:val="00E454EA"/>
    <w:rsid w:val="00E46888"/>
    <w:rsid w:val="00E4774A"/>
    <w:rsid w:val="00E52E35"/>
    <w:rsid w:val="00E52E49"/>
    <w:rsid w:val="00E5322E"/>
    <w:rsid w:val="00E55133"/>
    <w:rsid w:val="00E57C59"/>
    <w:rsid w:val="00E6134A"/>
    <w:rsid w:val="00E622F6"/>
    <w:rsid w:val="00E6242B"/>
    <w:rsid w:val="00E66E9E"/>
    <w:rsid w:val="00E67336"/>
    <w:rsid w:val="00E67B18"/>
    <w:rsid w:val="00E7050E"/>
    <w:rsid w:val="00E71912"/>
    <w:rsid w:val="00E72653"/>
    <w:rsid w:val="00E730BA"/>
    <w:rsid w:val="00E744E8"/>
    <w:rsid w:val="00E80A9D"/>
    <w:rsid w:val="00E814F8"/>
    <w:rsid w:val="00E83CCA"/>
    <w:rsid w:val="00E86278"/>
    <w:rsid w:val="00E86FAD"/>
    <w:rsid w:val="00E877CF"/>
    <w:rsid w:val="00E903CB"/>
    <w:rsid w:val="00E906A9"/>
    <w:rsid w:val="00E90BE1"/>
    <w:rsid w:val="00E90D74"/>
    <w:rsid w:val="00E92553"/>
    <w:rsid w:val="00E93E66"/>
    <w:rsid w:val="00E94624"/>
    <w:rsid w:val="00E95351"/>
    <w:rsid w:val="00E95C34"/>
    <w:rsid w:val="00E97397"/>
    <w:rsid w:val="00EA0FC2"/>
    <w:rsid w:val="00EA64D4"/>
    <w:rsid w:val="00EA7B8A"/>
    <w:rsid w:val="00EB0857"/>
    <w:rsid w:val="00EB2112"/>
    <w:rsid w:val="00EB384C"/>
    <w:rsid w:val="00EB4CFB"/>
    <w:rsid w:val="00EB4DA3"/>
    <w:rsid w:val="00EB6075"/>
    <w:rsid w:val="00EB62A8"/>
    <w:rsid w:val="00EB6653"/>
    <w:rsid w:val="00EC1547"/>
    <w:rsid w:val="00EC54D6"/>
    <w:rsid w:val="00ED0D4B"/>
    <w:rsid w:val="00ED2D0C"/>
    <w:rsid w:val="00ED3895"/>
    <w:rsid w:val="00ED3919"/>
    <w:rsid w:val="00ED3AA3"/>
    <w:rsid w:val="00ED442E"/>
    <w:rsid w:val="00ED463D"/>
    <w:rsid w:val="00ED4FEE"/>
    <w:rsid w:val="00ED59C3"/>
    <w:rsid w:val="00ED6C7C"/>
    <w:rsid w:val="00EE1060"/>
    <w:rsid w:val="00EE2384"/>
    <w:rsid w:val="00EE5638"/>
    <w:rsid w:val="00EE5AFC"/>
    <w:rsid w:val="00EE69C2"/>
    <w:rsid w:val="00EE76A0"/>
    <w:rsid w:val="00EF7B4B"/>
    <w:rsid w:val="00F00D6F"/>
    <w:rsid w:val="00F01E64"/>
    <w:rsid w:val="00F0380D"/>
    <w:rsid w:val="00F072D3"/>
    <w:rsid w:val="00F10717"/>
    <w:rsid w:val="00F11B04"/>
    <w:rsid w:val="00F14CAA"/>
    <w:rsid w:val="00F20371"/>
    <w:rsid w:val="00F21068"/>
    <w:rsid w:val="00F235D4"/>
    <w:rsid w:val="00F2525A"/>
    <w:rsid w:val="00F31997"/>
    <w:rsid w:val="00F3224A"/>
    <w:rsid w:val="00F32273"/>
    <w:rsid w:val="00F32D11"/>
    <w:rsid w:val="00F33E14"/>
    <w:rsid w:val="00F372F6"/>
    <w:rsid w:val="00F41A34"/>
    <w:rsid w:val="00F42248"/>
    <w:rsid w:val="00F42344"/>
    <w:rsid w:val="00F42F8B"/>
    <w:rsid w:val="00F47946"/>
    <w:rsid w:val="00F50BD8"/>
    <w:rsid w:val="00F516CC"/>
    <w:rsid w:val="00F5330C"/>
    <w:rsid w:val="00F542BF"/>
    <w:rsid w:val="00F543BA"/>
    <w:rsid w:val="00F558F9"/>
    <w:rsid w:val="00F57D7F"/>
    <w:rsid w:val="00F619AF"/>
    <w:rsid w:val="00F62605"/>
    <w:rsid w:val="00F65AF2"/>
    <w:rsid w:val="00F663C7"/>
    <w:rsid w:val="00F67862"/>
    <w:rsid w:val="00F70EF2"/>
    <w:rsid w:val="00F73530"/>
    <w:rsid w:val="00F751CF"/>
    <w:rsid w:val="00F771EF"/>
    <w:rsid w:val="00F83329"/>
    <w:rsid w:val="00F834B1"/>
    <w:rsid w:val="00F85E32"/>
    <w:rsid w:val="00F870DE"/>
    <w:rsid w:val="00F94791"/>
    <w:rsid w:val="00F94A2B"/>
    <w:rsid w:val="00F952B5"/>
    <w:rsid w:val="00F968F8"/>
    <w:rsid w:val="00F97269"/>
    <w:rsid w:val="00F97F0E"/>
    <w:rsid w:val="00FA0947"/>
    <w:rsid w:val="00FA23D8"/>
    <w:rsid w:val="00FA2D9D"/>
    <w:rsid w:val="00FA36BE"/>
    <w:rsid w:val="00FA41AF"/>
    <w:rsid w:val="00FA43EC"/>
    <w:rsid w:val="00FA47EF"/>
    <w:rsid w:val="00FA5593"/>
    <w:rsid w:val="00FA6420"/>
    <w:rsid w:val="00FA6500"/>
    <w:rsid w:val="00FB18B0"/>
    <w:rsid w:val="00FB2B1D"/>
    <w:rsid w:val="00FB2ED2"/>
    <w:rsid w:val="00FB3F27"/>
    <w:rsid w:val="00FB7EA2"/>
    <w:rsid w:val="00FC156A"/>
    <w:rsid w:val="00FC17A2"/>
    <w:rsid w:val="00FC2BFF"/>
    <w:rsid w:val="00FC55D0"/>
    <w:rsid w:val="00FC5A03"/>
    <w:rsid w:val="00FC5DF7"/>
    <w:rsid w:val="00FC7400"/>
    <w:rsid w:val="00FD376B"/>
    <w:rsid w:val="00FD441A"/>
    <w:rsid w:val="00FD4B91"/>
    <w:rsid w:val="00FD62EF"/>
    <w:rsid w:val="00FD795C"/>
    <w:rsid w:val="00FE0503"/>
    <w:rsid w:val="00FE3A13"/>
    <w:rsid w:val="00FE3CA4"/>
    <w:rsid w:val="00FE3DC3"/>
    <w:rsid w:val="00FF19AE"/>
    <w:rsid w:val="00FF19C7"/>
    <w:rsid w:val="00FF25D1"/>
    <w:rsid w:val="00FF2C32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6E877C-EC47-44DA-ADED-C3F86A49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4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4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34F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D0DF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D0DF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A00E7"/>
    <w:pPr>
      <w:widowControl/>
      <w:tabs>
        <w:tab w:val="left" w:pos="415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D0DF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8D0D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0DF0"/>
    <w:rPr>
      <w:sz w:val="18"/>
      <w:szCs w:val="18"/>
    </w:rPr>
  </w:style>
  <w:style w:type="character" w:styleId="a6">
    <w:name w:val="Hyperlink"/>
    <w:basedOn w:val="a0"/>
    <w:uiPriority w:val="99"/>
    <w:unhideWhenUsed/>
    <w:rsid w:val="008D0DF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56C14"/>
    <w:pPr>
      <w:ind w:firstLineChars="200" w:firstLine="420"/>
    </w:pPr>
  </w:style>
  <w:style w:type="table" w:styleId="a8">
    <w:name w:val="Table Grid"/>
    <w:basedOn w:val="a1"/>
    <w:uiPriority w:val="59"/>
    <w:rsid w:val="00156C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unhideWhenUsed/>
    <w:rsid w:val="00156C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C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62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bjectbrace">
    <w:name w:val="objectbrace"/>
    <w:basedOn w:val="a0"/>
    <w:rsid w:val="00715B68"/>
  </w:style>
  <w:style w:type="character" w:customStyle="1" w:styleId="propertyname">
    <w:name w:val="propertyname"/>
    <w:basedOn w:val="a0"/>
    <w:rsid w:val="00715B68"/>
  </w:style>
  <w:style w:type="character" w:customStyle="1" w:styleId="number">
    <w:name w:val="number"/>
    <w:basedOn w:val="a0"/>
    <w:rsid w:val="00715B68"/>
  </w:style>
  <w:style w:type="character" w:customStyle="1" w:styleId="comma">
    <w:name w:val="comma"/>
    <w:basedOn w:val="a0"/>
    <w:rsid w:val="00715B68"/>
  </w:style>
  <w:style w:type="character" w:customStyle="1" w:styleId="arraybrace">
    <w:name w:val="arraybrace"/>
    <w:basedOn w:val="a0"/>
    <w:rsid w:val="00715B68"/>
  </w:style>
  <w:style w:type="character" w:customStyle="1" w:styleId="string">
    <w:name w:val="string"/>
    <w:basedOn w:val="a0"/>
    <w:rsid w:val="00715B68"/>
  </w:style>
  <w:style w:type="character" w:styleId="a9">
    <w:name w:val="FollowedHyperlink"/>
    <w:basedOn w:val="a0"/>
    <w:uiPriority w:val="99"/>
    <w:semiHidden/>
    <w:unhideWhenUsed/>
    <w:rsid w:val="002E31D6"/>
    <w:rPr>
      <w:color w:val="800080" w:themeColor="followedHyperlink"/>
      <w:u w:val="single"/>
    </w:rPr>
  </w:style>
  <w:style w:type="character" w:customStyle="1" w:styleId="property">
    <w:name w:val="property"/>
    <w:basedOn w:val="a0"/>
    <w:rsid w:val="00081011"/>
  </w:style>
  <w:style w:type="character" w:customStyle="1" w:styleId="apple-converted-space">
    <w:name w:val="apple-converted-space"/>
    <w:basedOn w:val="a0"/>
    <w:rsid w:val="00081011"/>
  </w:style>
  <w:style w:type="character" w:customStyle="1" w:styleId="fnumber">
    <w:name w:val="fnumber"/>
    <w:basedOn w:val="a0"/>
    <w:rsid w:val="00081011"/>
  </w:style>
  <w:style w:type="character" w:customStyle="1" w:styleId="collapser">
    <w:name w:val="collapser"/>
    <w:basedOn w:val="a0"/>
    <w:rsid w:val="00081011"/>
  </w:style>
  <w:style w:type="character" w:customStyle="1" w:styleId="fstring">
    <w:name w:val="fstring"/>
    <w:basedOn w:val="a0"/>
    <w:rsid w:val="00081011"/>
  </w:style>
  <w:style w:type="character" w:customStyle="1" w:styleId="null">
    <w:name w:val="null"/>
    <w:basedOn w:val="a0"/>
    <w:rsid w:val="00767C2F"/>
  </w:style>
  <w:style w:type="character" w:customStyle="1" w:styleId="fnull">
    <w:name w:val="fnull"/>
    <w:basedOn w:val="a0"/>
    <w:rsid w:val="009C3DA9"/>
  </w:style>
  <w:style w:type="character" w:customStyle="1" w:styleId="boolean">
    <w:name w:val="boolean"/>
    <w:basedOn w:val="a0"/>
    <w:rsid w:val="0013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7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4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0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18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0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17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41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36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3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68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19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86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4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40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92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91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9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52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8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01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98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4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17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17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26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42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18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92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3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98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89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2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50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55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2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0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1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37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63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43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5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47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7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8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67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95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6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5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36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74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99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94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1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4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73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83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7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83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0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0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15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65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92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8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13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9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82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12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3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23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41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6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2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5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7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64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45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50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49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18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05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68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06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26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09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33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05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56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19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4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0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23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55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64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60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43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03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47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8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8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57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25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0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2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5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60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86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66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76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44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71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8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95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7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99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97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2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10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13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30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6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74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2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7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7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4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2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28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57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32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57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95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62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0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98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06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64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44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51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58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8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93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0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4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37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13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42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6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9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5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53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16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11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97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45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66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1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73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39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97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7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02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03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0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5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19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6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20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47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20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5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37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45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88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92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32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4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5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0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7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3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3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13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0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74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86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9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3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1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02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3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0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56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37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8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7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0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8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9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00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40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5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7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9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23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4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43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0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1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1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7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34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8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8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1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02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0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0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3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1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5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7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90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1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2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95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9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5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09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90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78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31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2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2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3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8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49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8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0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9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5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82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5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7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75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9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18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1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A2457-7AA2-474A-8B0D-D1938E019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33816</TotalTime>
  <Pages>10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金伟大</cp:lastModifiedBy>
  <cp:revision>1101</cp:revision>
  <cp:lastPrinted>2015-05-19T11:49:00Z</cp:lastPrinted>
  <dcterms:created xsi:type="dcterms:W3CDTF">2015-03-22T08:35:00Z</dcterms:created>
  <dcterms:modified xsi:type="dcterms:W3CDTF">2016-06-04T09:39:00Z</dcterms:modified>
</cp:coreProperties>
</file>